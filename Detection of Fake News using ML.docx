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BE038" w14:textId="77777777" w:rsidR="006F65E0" w:rsidRDefault="00BF670D" w:rsidP="004B496D">
      <w:pPr>
        <w:pStyle w:val="FrontPageStyle1"/>
      </w:pPr>
      <w:r>
        <w:rPr>
          <w:noProof/>
          <w:lang w:val="en-IN" w:eastAsia="en-IN"/>
        </w:rPr>
        <mc:AlternateContent>
          <mc:Choice Requires="wps">
            <w:drawing>
              <wp:anchor distT="935990" distB="0" distL="114300" distR="114300" simplePos="0" relativeHeight="251657728" behindDoc="0" locked="0" layoutInCell="1" allowOverlap="1" wp14:anchorId="64D6312B" wp14:editId="082927F9">
                <wp:simplePos x="0" y="0"/>
                <wp:positionH relativeFrom="column">
                  <wp:align>center</wp:align>
                </wp:positionH>
                <wp:positionV relativeFrom="paragraph">
                  <wp:posOffset>385445</wp:posOffset>
                </wp:positionV>
                <wp:extent cx="4686935" cy="1943735"/>
                <wp:effectExtent l="0"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935" cy="1943735"/>
                        </a:xfrm>
                        <a:prstGeom prst="rect">
                          <a:avLst/>
                        </a:prstGeom>
                      </wps:spPr>
                      <wps:txbx>
                        <w:txbxContent>
                          <w:p w14:paraId="52167FE6" w14:textId="72CD08CE" w:rsidR="00B13E57" w:rsidRDefault="00B13E57" w:rsidP="000270BF">
                            <w:pPr>
                              <w:pStyle w:val="Title"/>
                              <w:rPr>
                                <w:lang w:val="en-US"/>
                              </w:rPr>
                            </w:pPr>
                            <w:r>
                              <w:rPr>
                                <w:lang w:val="en-US"/>
                              </w:rPr>
                              <w:t>Detection of Fake News Using Machine Learning</w:t>
                            </w:r>
                          </w:p>
                          <w:p w14:paraId="44357358" w14:textId="3ED7C4F1" w:rsidR="00B13E57" w:rsidRPr="001122B9" w:rsidRDefault="00B13E57" w:rsidP="001122B9">
                            <w:pPr>
                              <w:pStyle w:val="Subtitl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D6312B" id="_x0000_t202" coordsize="21600,21600" o:spt="202" path="m,l,21600r21600,l21600,xe">
                <v:stroke joinstyle="miter"/>
                <v:path gradientshapeok="t" o:connecttype="rect"/>
              </v:shapetype>
              <v:shape id="Text Box 4" o:spid="_x0000_s1026" type="#_x0000_t202" style="position:absolute;left:0;text-align:left;margin-left:0;margin-top:30.35pt;width:369.05pt;height:153.05pt;z-index:251657728;visibility:visible;mso-wrap-style:square;mso-width-percent:0;mso-height-percent:0;mso-wrap-distance-left:9pt;mso-wrap-distance-top:73.7pt;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" filled="f" stroked="f">
                <v:textbox>
                  <w:txbxContent>
                    <w:p w14:paraId="52167FE6" w14:textId="72CD08CE" w:rsidR="00B13E57" w:rsidRDefault="00B13E57" w:rsidP="000270BF">
                      <w:pPr>
                        <w:pStyle w:val="Title"/>
                        <w:rPr>
                          <w:lang w:val="en-US"/>
                        </w:rPr>
                      </w:pPr>
                      <w:r>
                        <w:rPr>
                          <w:lang w:val="en-US"/>
                        </w:rPr>
                        <w:t>Detection of Fake News Using Machine Learning</w:t>
                      </w:r>
                    </w:p>
                    <w:p w14:paraId="44357358" w14:textId="3ED7C4F1" w:rsidR="00B13E57" w:rsidRPr="001122B9" w:rsidRDefault="00B13E57" w:rsidP="001122B9">
                      <w:pPr>
                        <w:pStyle w:val="Subtitle"/>
                      </w:pPr>
                    </w:p>
                  </w:txbxContent>
                </v:textbox>
                <w10:wrap type="square"/>
              </v:shape>
            </w:pict>
          </mc:Fallback>
        </mc:AlternateContent>
      </w:r>
    </w:p>
    <w:p w14:paraId="5C058382" w14:textId="77777777" w:rsidR="006F65E0" w:rsidRDefault="006F65E0" w:rsidP="004B496D">
      <w:pPr>
        <w:pStyle w:val="FrontPageStyle1"/>
      </w:pPr>
    </w:p>
    <w:p w14:paraId="5A92F0C9" w14:textId="77777777" w:rsidR="006F65E0" w:rsidRDefault="006F65E0" w:rsidP="004B496D">
      <w:pPr>
        <w:pStyle w:val="FrontPageStyle1"/>
      </w:pPr>
    </w:p>
    <w:p w14:paraId="522C31B3" w14:textId="77777777" w:rsidR="006F65E0" w:rsidRDefault="006F65E0" w:rsidP="004B496D">
      <w:pPr>
        <w:pStyle w:val="FrontPageStyle1"/>
      </w:pPr>
    </w:p>
    <w:p w14:paraId="047B8256" w14:textId="77777777" w:rsidR="006F65E0" w:rsidRDefault="006F65E0" w:rsidP="004B496D">
      <w:pPr>
        <w:pStyle w:val="FrontPageStyle1"/>
      </w:pPr>
    </w:p>
    <w:p w14:paraId="0F328CD9" w14:textId="35E49A72" w:rsidR="00143521" w:rsidRDefault="00143521">
      <w:pPr>
        <w:pStyle w:val="Authorsname"/>
        <w:rPr>
          <w:lang w:val="en-GB"/>
        </w:rPr>
      </w:pPr>
      <w:r>
        <w:rPr>
          <w:lang w:val="en-GB"/>
        </w:rPr>
        <w:t>Jeevan Sai Koushik Masavarapu</w:t>
      </w:r>
    </w:p>
    <w:p w14:paraId="7376DFD2" w14:textId="63F27D06" w:rsidR="006F65E0" w:rsidRDefault="00143521">
      <w:pPr>
        <w:pStyle w:val="Authorsname"/>
        <w:rPr>
          <w:lang w:val="en-GB"/>
        </w:rPr>
      </w:pPr>
      <w:proofErr w:type="spellStart"/>
      <w:r>
        <w:rPr>
          <w:lang w:val="en-GB"/>
        </w:rPr>
        <w:t>Sree</w:t>
      </w:r>
      <w:proofErr w:type="spellEnd"/>
      <w:r w:rsidR="00271EA3">
        <w:rPr>
          <w:lang w:val="en-GB"/>
        </w:rPr>
        <w:t xml:space="preserve"> Kavya</w:t>
      </w:r>
      <w:r w:rsidR="00C37060">
        <w:rPr>
          <w:lang w:val="en-GB"/>
        </w:rPr>
        <w:t xml:space="preserve"> </w:t>
      </w:r>
      <w:proofErr w:type="spellStart"/>
      <w:r w:rsidR="00271EA3">
        <w:rPr>
          <w:lang w:val="en-GB"/>
        </w:rPr>
        <w:t>Ganja</w:t>
      </w:r>
      <w:proofErr w:type="spellEnd"/>
    </w:p>
    <w:p w14:paraId="327573DA" w14:textId="3E0561CC" w:rsidR="006F65E0" w:rsidRDefault="006F65E0" w:rsidP="00731348">
      <w:pPr>
        <w:pStyle w:val="Title"/>
      </w:pPr>
    </w:p>
    <w:p w14:paraId="5EEA2FB6" w14:textId="77777777" w:rsidR="006F65E0" w:rsidRDefault="006F65E0" w:rsidP="004B496D">
      <w:pPr>
        <w:pStyle w:val="FrontPageStyle1"/>
      </w:pPr>
    </w:p>
    <w:p w14:paraId="593537D3" w14:textId="77777777" w:rsidR="006F65E0" w:rsidRDefault="006F65E0" w:rsidP="004B496D">
      <w:pPr>
        <w:pStyle w:val="FrontPageStyle1"/>
      </w:pPr>
    </w:p>
    <w:p w14:paraId="69AB8A44" w14:textId="77777777" w:rsidR="006F65E0" w:rsidRDefault="006F65E0" w:rsidP="004B496D">
      <w:pPr>
        <w:pStyle w:val="FrontPageStyle1"/>
      </w:pPr>
    </w:p>
    <w:p w14:paraId="74E45321" w14:textId="77777777" w:rsidR="006F65E0" w:rsidRDefault="006F65E0" w:rsidP="004B496D">
      <w:pPr>
        <w:pStyle w:val="FrontPageStyle1"/>
      </w:pPr>
    </w:p>
    <w:p w14:paraId="7655FF90" w14:textId="748A1123" w:rsidR="006F65E0" w:rsidRDefault="00C37060" w:rsidP="000270BF">
      <w:pPr>
        <w:pStyle w:val="FrontPageStyle1"/>
      </w:pPr>
      <w:r>
        <w:t xml:space="preserve">Department of </w:t>
      </w:r>
      <w:r w:rsidR="00DE36D4">
        <w:t>C</w:t>
      </w:r>
      <w:r w:rsidR="001D3E3A">
        <w:t xml:space="preserve">omputer </w:t>
      </w:r>
      <w:r w:rsidR="00DE36D4">
        <w:t>S</w:t>
      </w:r>
      <w:r w:rsidR="001D3E3A">
        <w:t>cience</w:t>
      </w:r>
      <w:r w:rsidR="00DE36D4">
        <w:t xml:space="preserve"> and</w:t>
      </w:r>
      <w:r>
        <w:t xml:space="preserve"> Engineering</w:t>
      </w:r>
    </w:p>
    <w:p w14:paraId="5C3A2AC7" w14:textId="77777777" w:rsidR="006F65E0" w:rsidRDefault="00C37060" w:rsidP="000270BF">
      <w:pPr>
        <w:pStyle w:val="FrontPageStyle1"/>
      </w:pPr>
      <w:r>
        <w:t>Blekinge Institute of Technology</w:t>
      </w:r>
    </w:p>
    <w:p w14:paraId="3E87EAB0" w14:textId="77777777" w:rsidR="006F65E0" w:rsidRDefault="00C37060" w:rsidP="000270BF">
      <w:pPr>
        <w:pStyle w:val="FrontPageStyle1"/>
      </w:pPr>
      <w:r>
        <w:t>Karlskrona</w:t>
      </w:r>
    </w:p>
    <w:p w14:paraId="7F4325F8" w14:textId="77777777" w:rsidR="006F65E0" w:rsidRDefault="00C37060" w:rsidP="000270BF">
      <w:pPr>
        <w:pStyle w:val="FrontPageStyle1"/>
      </w:pPr>
      <w:r>
        <w:t>Sweden</w:t>
      </w:r>
    </w:p>
    <w:p w14:paraId="4E149899" w14:textId="6FC069D1" w:rsidR="006F65E0" w:rsidRPr="000270BF" w:rsidRDefault="00C37060" w:rsidP="000270BF">
      <w:pPr>
        <w:pStyle w:val="FrontPageStyle1"/>
      </w:pPr>
      <w:r w:rsidRPr="000270BF">
        <w:t>20</w:t>
      </w:r>
      <w:r w:rsidR="00DE36D4">
        <w:t>20</w:t>
      </w:r>
    </w:p>
    <w:p w14:paraId="072F0904" w14:textId="77777777" w:rsidR="006F65E0" w:rsidRDefault="006F65E0" w:rsidP="000270BF">
      <w:pPr>
        <w:pStyle w:val="FrontPageStyle1"/>
      </w:pPr>
    </w:p>
    <w:p w14:paraId="3279935B" w14:textId="77777777" w:rsidR="006F65E0" w:rsidRDefault="006F65E0" w:rsidP="000270BF">
      <w:pPr>
        <w:pStyle w:val="FrontPageStyle1"/>
      </w:pPr>
    </w:p>
    <w:p w14:paraId="7D16C6AC" w14:textId="77777777" w:rsidR="006F65E0" w:rsidRDefault="006F65E0" w:rsidP="004B496D">
      <w:pPr>
        <w:pStyle w:val="FrontPageStyle1"/>
      </w:pPr>
    </w:p>
    <w:p w14:paraId="6DD0B2A9" w14:textId="77777777" w:rsidR="006F65E0" w:rsidRDefault="00C37060" w:rsidP="00751574">
      <w:pPr>
        <w:pStyle w:val="Thesistext"/>
        <w:ind w:firstLine="0"/>
      </w:pPr>
      <w:r>
        <w:br w:type="page"/>
      </w:r>
    </w:p>
    <w:p w14:paraId="7A62F919" w14:textId="77777777" w:rsidR="006F65E0" w:rsidRPr="00760D85" w:rsidRDefault="00C37060" w:rsidP="00760D85">
      <w:pPr>
        <w:pStyle w:val="Headingnonumber"/>
      </w:pPr>
      <w:r>
        <w:lastRenderedPageBreak/>
        <w:br w:type="page"/>
      </w:r>
      <w:bookmarkStart w:id="0" w:name="_Toc66826844"/>
      <w:bookmarkStart w:id="1" w:name="_Toc56933940"/>
      <w:r>
        <w:lastRenderedPageBreak/>
        <w:t>Abstract</w:t>
      </w:r>
      <w:bookmarkEnd w:id="0"/>
      <w:bookmarkEnd w:id="1"/>
    </w:p>
    <w:p w14:paraId="01E6EA86" w14:textId="3224C242" w:rsidR="000768EF" w:rsidRDefault="000768EF">
      <w:pPr>
        <w:tabs>
          <w:tab w:val="left" w:pos="4111"/>
        </w:tabs>
        <w:jc w:val="both"/>
        <w:rPr>
          <w:lang w:val="en-US"/>
        </w:rPr>
      </w:pPr>
      <w:r>
        <w:rPr>
          <w:lang w:val="en-US"/>
        </w:rPr>
        <w:t xml:space="preserve">     </w:t>
      </w:r>
      <w:r w:rsidR="009B338F" w:rsidRPr="00731348">
        <w:rPr>
          <w:lang w:val="en-US"/>
        </w:rPr>
        <w:t>The rise of social media has made it easier to share information</w:t>
      </w:r>
      <w:r w:rsidR="00A96039">
        <w:rPr>
          <w:lang w:val="en-US"/>
        </w:rPr>
        <w:t xml:space="preserve"> as it is cheap</w:t>
      </w:r>
      <w:r w:rsidR="00B24CE7">
        <w:rPr>
          <w:lang w:val="en-US"/>
        </w:rPr>
        <w:t xml:space="preserve"> and</w:t>
      </w:r>
      <w:r w:rsidR="00A96039">
        <w:rPr>
          <w:lang w:val="en-US"/>
        </w:rPr>
        <w:t xml:space="preserve"> easily accessible</w:t>
      </w:r>
      <w:r w:rsidR="00B24CE7">
        <w:rPr>
          <w:lang w:val="en-US"/>
        </w:rPr>
        <w:t xml:space="preserve">. The </w:t>
      </w:r>
      <w:r w:rsidR="00A96039">
        <w:rPr>
          <w:lang w:val="en-US"/>
        </w:rPr>
        <w:t>rapid spread of information</w:t>
      </w:r>
      <w:r w:rsidR="00B24CE7">
        <w:rPr>
          <w:lang w:val="en-US"/>
        </w:rPr>
        <w:t xml:space="preserve"> has</w:t>
      </w:r>
      <w:r w:rsidR="00A96039">
        <w:rPr>
          <w:lang w:val="en-US"/>
        </w:rPr>
        <w:t xml:space="preserve"> led people to consume news from the social media</w:t>
      </w:r>
      <w:r w:rsidR="009B338F" w:rsidRPr="00731348">
        <w:rPr>
          <w:lang w:val="en-US"/>
        </w:rPr>
        <w:t>.</w:t>
      </w:r>
      <w:r w:rsidR="00A96039">
        <w:rPr>
          <w:lang w:val="en-US"/>
        </w:rPr>
        <w:t xml:space="preserve"> Contrastingly, </w:t>
      </w:r>
      <w:r w:rsidR="00B24CE7">
        <w:rPr>
          <w:lang w:val="en-US"/>
        </w:rPr>
        <w:t>this has</w:t>
      </w:r>
      <w:r w:rsidR="00A96039">
        <w:rPr>
          <w:lang w:val="en-US"/>
        </w:rPr>
        <w:t xml:space="preserve"> enable</w:t>
      </w:r>
      <w:r w:rsidR="00B24CE7">
        <w:rPr>
          <w:lang w:val="en-US"/>
        </w:rPr>
        <w:t>d</w:t>
      </w:r>
      <w:r w:rsidR="00A96039">
        <w:rPr>
          <w:lang w:val="en-US"/>
        </w:rPr>
        <w:t xml:space="preserve"> the spread of fake news</w:t>
      </w:r>
      <w:r>
        <w:rPr>
          <w:lang w:val="en-US"/>
        </w:rPr>
        <w:t>. The rapid spread of fake news has capacity for extremely negative impacts on individuals and society.</w:t>
      </w:r>
      <w:r w:rsidR="00794B3F">
        <w:rPr>
          <w:lang w:val="en-US"/>
        </w:rPr>
        <w:t xml:space="preserve"> Therefore, detecting fake news on social media has become an emerging </w:t>
      </w:r>
      <w:r w:rsidR="00B24CE7">
        <w:rPr>
          <w:lang w:val="en-US"/>
        </w:rPr>
        <w:t xml:space="preserve">area of </w:t>
      </w:r>
      <w:r w:rsidR="00794B3F">
        <w:rPr>
          <w:lang w:val="en-US"/>
        </w:rPr>
        <w:t>research in the recent days.</w:t>
      </w:r>
      <w:r>
        <w:rPr>
          <w:lang w:val="en-US"/>
        </w:rPr>
        <w:t xml:space="preserve">   </w:t>
      </w:r>
    </w:p>
    <w:p w14:paraId="12FE521A" w14:textId="77777777" w:rsidR="00A06E10" w:rsidRDefault="000768EF" w:rsidP="00A06E10">
      <w:pPr>
        <w:tabs>
          <w:tab w:val="left" w:pos="4111"/>
        </w:tabs>
        <w:jc w:val="both"/>
        <w:rPr>
          <w:lang w:val="en-US"/>
        </w:rPr>
      </w:pPr>
      <w:r>
        <w:rPr>
          <w:lang w:val="en-US"/>
        </w:rPr>
        <w:t xml:space="preserve"> </w:t>
      </w:r>
      <w:r w:rsidR="009B338F" w:rsidRPr="00731348">
        <w:rPr>
          <w:lang w:val="en-US"/>
        </w:rPr>
        <w:t xml:space="preserve"> </w:t>
      </w:r>
      <w:r>
        <w:rPr>
          <w:lang w:val="en-US"/>
        </w:rPr>
        <w:t xml:space="preserve">   </w:t>
      </w:r>
      <w:r w:rsidR="00A06E10">
        <w:rPr>
          <w:lang w:val="en-US"/>
        </w:rPr>
        <w:t xml:space="preserve">The inability to distinguish between fake and real news calls for a proper mechanism to judge the authenticity of the news received. This study aims at detecting fake articles with the help of a classifier algorithm in Machine Learning – the Passive Aggressive classifier. </w:t>
      </w:r>
    </w:p>
    <w:p w14:paraId="41A06A90" w14:textId="260286CF" w:rsidR="00A06E10" w:rsidRDefault="00A06E10" w:rsidP="00A06E10">
      <w:pPr>
        <w:tabs>
          <w:tab w:val="left" w:pos="4111"/>
        </w:tabs>
        <w:jc w:val="both"/>
        <w:rPr>
          <w:lang w:val="en-US"/>
        </w:rPr>
      </w:pPr>
      <w:r>
        <w:rPr>
          <w:lang w:val="en-US"/>
        </w:rPr>
        <w:t xml:space="preserve">     A dataset of labeled news articles </w:t>
      </w:r>
      <w:r w:rsidR="00CC78FF">
        <w:rPr>
          <w:lang w:val="en-US"/>
        </w:rPr>
        <w:t>is</w:t>
      </w:r>
      <w:r>
        <w:rPr>
          <w:lang w:val="en-US"/>
        </w:rPr>
        <w:t xml:space="preserve"> taken and are put through a Term frequency (TF)-Inverse Document Frequency (IDF) vectorizer which is used to transform text into meaningful representation of numbers. The output of the TF-IDF vectorizer is passed through the Passive-Aggressive classifier, which forms a model with the data. The model so formed can then be used to check if any article is fake or legitimate.</w:t>
      </w:r>
    </w:p>
    <w:p w14:paraId="4224FC37" w14:textId="619AED46" w:rsidR="00A06E10" w:rsidRDefault="00A06E10" w:rsidP="00A06E10">
      <w:pPr>
        <w:tabs>
          <w:tab w:val="left" w:pos="4111"/>
        </w:tabs>
        <w:jc w:val="both"/>
        <w:rPr>
          <w:lang w:val="en-US"/>
        </w:rPr>
      </w:pPr>
      <w:r>
        <w:rPr>
          <w:lang w:val="en-US"/>
        </w:rPr>
        <w:t xml:space="preserve">    Once the training of the model </w:t>
      </w:r>
      <w:r w:rsidR="00B24CE7">
        <w:rPr>
          <w:lang w:val="en-US"/>
        </w:rPr>
        <w:t>is</w:t>
      </w:r>
      <w:r>
        <w:rPr>
          <w:lang w:val="en-US"/>
        </w:rPr>
        <w:t xml:space="preserve"> complete, a few potential fake articles are checked against it. The algorithm works well, with an accuracy rate of 97%.</w:t>
      </w:r>
    </w:p>
    <w:p w14:paraId="1FECA505" w14:textId="77777777" w:rsidR="00A06E10" w:rsidRDefault="00A06E10" w:rsidP="00A06E10">
      <w:pPr>
        <w:tabs>
          <w:tab w:val="left" w:pos="4111"/>
        </w:tabs>
        <w:jc w:val="both"/>
        <w:rPr>
          <w:lang w:val="en-US"/>
        </w:rPr>
      </w:pPr>
      <w:r>
        <w:rPr>
          <w:lang w:val="en-US"/>
        </w:rPr>
        <w:t xml:space="preserve">     The Passive-Aggressive classifier works remarkably well, judging by the results. Since the classifier is an online learning algorithm, it can be continuously fed data from the web and thereby prove to be an excellent real time article classifier.</w:t>
      </w:r>
    </w:p>
    <w:p w14:paraId="3AC247F3" w14:textId="54837EE4" w:rsidR="009B338F" w:rsidRPr="009B338F" w:rsidRDefault="009B338F" w:rsidP="00731348">
      <w:pPr>
        <w:tabs>
          <w:tab w:val="left" w:pos="4111"/>
        </w:tabs>
        <w:jc w:val="both"/>
        <w:rPr>
          <w:b/>
        </w:rPr>
      </w:pPr>
    </w:p>
    <w:p w14:paraId="30312D32" w14:textId="60503BA2" w:rsidR="004B496D" w:rsidRPr="004B496D" w:rsidRDefault="004B496D" w:rsidP="00731348">
      <w:pPr>
        <w:pStyle w:val="Abstract"/>
      </w:pPr>
    </w:p>
    <w:p w14:paraId="699FADA1" w14:textId="77777777" w:rsidR="006F65E0" w:rsidRPr="004B496D" w:rsidRDefault="00C37060" w:rsidP="00731348">
      <w:pPr>
        <w:pStyle w:val="Thesistext"/>
        <w:ind w:firstLine="0"/>
        <w:jc w:val="left"/>
        <w:rPr>
          <w:b/>
        </w:rPr>
      </w:pPr>
      <w:r w:rsidRPr="004B496D">
        <w:rPr>
          <w:b/>
        </w:rPr>
        <w:t xml:space="preserve">Keywords: </w:t>
      </w:r>
    </w:p>
    <w:p w14:paraId="038B35C8" w14:textId="62F39FD9" w:rsidR="009B338F" w:rsidRPr="00731348" w:rsidRDefault="009B338F" w:rsidP="009B338F">
      <w:pPr>
        <w:pStyle w:val="Abstract"/>
        <w:rPr>
          <w:sz w:val="24"/>
          <w:szCs w:val="24"/>
        </w:rPr>
      </w:pPr>
      <w:r w:rsidRPr="00731348">
        <w:rPr>
          <w:sz w:val="24"/>
          <w:szCs w:val="24"/>
        </w:rPr>
        <w:t>Algorithm, Classifier Algorithms, Frequency,</w:t>
      </w:r>
      <w:r>
        <w:rPr>
          <w:sz w:val="24"/>
          <w:szCs w:val="24"/>
        </w:rPr>
        <w:t xml:space="preserve"> Fake news,</w:t>
      </w:r>
      <w:r w:rsidRPr="00731348">
        <w:rPr>
          <w:sz w:val="24"/>
          <w:szCs w:val="24"/>
        </w:rPr>
        <w:t xml:space="preserve"> Passive Aggressive</w:t>
      </w:r>
    </w:p>
    <w:p w14:paraId="41E3CC24" w14:textId="18F20681" w:rsidR="006F65E0" w:rsidRPr="00656F0D" w:rsidRDefault="004B496D" w:rsidP="004C434C">
      <w:pPr>
        <w:pStyle w:val="Headingnonumber"/>
      </w:pPr>
      <w:r>
        <w:br w:type="column"/>
      </w:r>
      <w:r w:rsidR="00C37060">
        <w:lastRenderedPageBreak/>
        <w:br w:type="page"/>
      </w:r>
    </w:p>
    <w:p w14:paraId="43679BF3" w14:textId="517FA518" w:rsidR="006F65E0" w:rsidRPr="008C7B32" w:rsidRDefault="00C37060" w:rsidP="001E048E">
      <w:pPr>
        <w:pStyle w:val="Headingnonumber"/>
      </w:pPr>
      <w:bookmarkStart w:id="2" w:name="_Toc56933941"/>
      <w:r w:rsidRPr="008C7B32">
        <w:lastRenderedPageBreak/>
        <w:t>Contents</w:t>
      </w:r>
      <w:bookmarkEnd w:id="2"/>
    </w:p>
    <w:p w14:paraId="0066E6E6" w14:textId="32BDAFB9" w:rsidR="004F7E56" w:rsidRDefault="00C37060">
      <w:pPr>
        <w:pStyle w:val="TOC1"/>
        <w:rPr>
          <w:rFonts w:asciiTheme="minorHAnsi" w:eastAsiaTheme="minorEastAsia" w:hAnsiTheme="minorHAnsi" w:cstheme="minorBidi"/>
          <w:b w:val="0"/>
          <w:noProof/>
          <w:sz w:val="22"/>
          <w:szCs w:val="22"/>
          <w:lang w:val="en-IN" w:eastAsia="en-IN"/>
        </w:rPr>
      </w:pPr>
      <w:r>
        <w:rPr>
          <w:b w:val="0"/>
          <w:lang w:val="en-GB"/>
        </w:rPr>
        <w:fldChar w:fldCharType="begin"/>
      </w:r>
      <w:r w:rsidRPr="003141F8">
        <w:rPr>
          <w:b w:val="0"/>
          <w:lang w:val="en-GB"/>
        </w:rPr>
        <w:instrText xml:space="preserve"> TOC \o "1-4" </w:instrText>
      </w:r>
      <w:r>
        <w:rPr>
          <w:b w:val="0"/>
          <w:lang w:val="en-GB"/>
        </w:rPr>
        <w:fldChar w:fldCharType="separate"/>
      </w:r>
      <w:r w:rsidR="004F7E56">
        <w:rPr>
          <w:noProof/>
        </w:rPr>
        <w:t>Abstract</w:t>
      </w:r>
      <w:r w:rsidR="004F7E56">
        <w:rPr>
          <w:noProof/>
        </w:rPr>
        <w:tab/>
      </w:r>
      <w:r w:rsidR="004F7E56">
        <w:rPr>
          <w:noProof/>
        </w:rPr>
        <w:fldChar w:fldCharType="begin"/>
      </w:r>
      <w:r w:rsidR="004F7E56">
        <w:rPr>
          <w:noProof/>
        </w:rPr>
        <w:instrText xml:space="preserve"> PAGEREF _Toc56933940 \h </w:instrText>
      </w:r>
      <w:r w:rsidR="004F7E56">
        <w:rPr>
          <w:noProof/>
        </w:rPr>
      </w:r>
      <w:r w:rsidR="004F7E56">
        <w:rPr>
          <w:noProof/>
        </w:rPr>
        <w:fldChar w:fldCharType="separate"/>
      </w:r>
      <w:r w:rsidR="004F7E56">
        <w:rPr>
          <w:noProof/>
        </w:rPr>
        <w:t>3</w:t>
      </w:r>
      <w:r w:rsidR="004F7E56">
        <w:rPr>
          <w:noProof/>
        </w:rPr>
        <w:fldChar w:fldCharType="end"/>
      </w:r>
    </w:p>
    <w:p w14:paraId="06B4BB95" w14:textId="3C4E68F8" w:rsidR="004F7E56" w:rsidRDefault="004F7E56">
      <w:pPr>
        <w:pStyle w:val="TOC1"/>
        <w:rPr>
          <w:rFonts w:asciiTheme="minorHAnsi" w:eastAsiaTheme="minorEastAsia" w:hAnsiTheme="minorHAnsi" w:cstheme="minorBidi"/>
          <w:b w:val="0"/>
          <w:noProof/>
          <w:sz w:val="22"/>
          <w:szCs w:val="22"/>
          <w:lang w:val="en-IN" w:eastAsia="en-IN"/>
        </w:rPr>
      </w:pPr>
      <w:r>
        <w:rPr>
          <w:noProof/>
        </w:rPr>
        <w:t>Contents</w:t>
      </w:r>
      <w:r>
        <w:rPr>
          <w:noProof/>
        </w:rPr>
        <w:tab/>
      </w:r>
      <w:r>
        <w:rPr>
          <w:noProof/>
        </w:rPr>
        <w:fldChar w:fldCharType="begin"/>
      </w:r>
      <w:r>
        <w:rPr>
          <w:noProof/>
        </w:rPr>
        <w:instrText xml:space="preserve"> PAGEREF _Toc56933941 \h </w:instrText>
      </w:r>
      <w:r>
        <w:rPr>
          <w:noProof/>
        </w:rPr>
      </w:r>
      <w:r>
        <w:rPr>
          <w:noProof/>
        </w:rPr>
        <w:fldChar w:fldCharType="separate"/>
      </w:r>
      <w:r>
        <w:rPr>
          <w:noProof/>
        </w:rPr>
        <w:t>5</w:t>
      </w:r>
      <w:r>
        <w:rPr>
          <w:noProof/>
        </w:rPr>
        <w:fldChar w:fldCharType="end"/>
      </w:r>
    </w:p>
    <w:p w14:paraId="5E8CF52E" w14:textId="03742ED0" w:rsidR="004F7E56" w:rsidRDefault="004F7E56">
      <w:pPr>
        <w:pStyle w:val="TOC1"/>
        <w:rPr>
          <w:rFonts w:asciiTheme="minorHAnsi" w:eastAsiaTheme="minorEastAsia" w:hAnsiTheme="minorHAnsi" w:cstheme="minorBidi"/>
          <w:b w:val="0"/>
          <w:noProof/>
          <w:sz w:val="22"/>
          <w:szCs w:val="22"/>
          <w:lang w:val="en-IN" w:eastAsia="en-IN"/>
        </w:rPr>
      </w:pPr>
      <w:r>
        <w:rPr>
          <w:noProof/>
        </w:rPr>
        <w:t>List of figures</w:t>
      </w:r>
      <w:r>
        <w:rPr>
          <w:noProof/>
        </w:rPr>
        <w:tab/>
      </w:r>
      <w:r>
        <w:rPr>
          <w:noProof/>
        </w:rPr>
        <w:fldChar w:fldCharType="begin"/>
      </w:r>
      <w:r>
        <w:rPr>
          <w:noProof/>
        </w:rPr>
        <w:instrText xml:space="preserve"> PAGEREF _Toc56933942 \h </w:instrText>
      </w:r>
      <w:r>
        <w:rPr>
          <w:noProof/>
        </w:rPr>
      </w:r>
      <w:r>
        <w:rPr>
          <w:noProof/>
        </w:rPr>
        <w:fldChar w:fldCharType="separate"/>
      </w:r>
      <w:r>
        <w:rPr>
          <w:noProof/>
        </w:rPr>
        <w:t>6</w:t>
      </w:r>
      <w:r>
        <w:rPr>
          <w:noProof/>
        </w:rPr>
        <w:fldChar w:fldCharType="end"/>
      </w:r>
    </w:p>
    <w:p w14:paraId="60A6DAD0" w14:textId="5EBC2815" w:rsidR="004F7E56" w:rsidRDefault="004F7E56">
      <w:pPr>
        <w:pStyle w:val="TOC1"/>
        <w:rPr>
          <w:rFonts w:asciiTheme="minorHAnsi" w:eastAsiaTheme="minorEastAsia" w:hAnsiTheme="minorHAnsi" w:cstheme="minorBidi"/>
          <w:b w:val="0"/>
          <w:noProof/>
          <w:sz w:val="22"/>
          <w:szCs w:val="22"/>
          <w:lang w:val="en-IN" w:eastAsia="en-IN"/>
        </w:rPr>
      </w:pPr>
      <w:r>
        <w:rPr>
          <w:noProof/>
        </w:rPr>
        <w:t>List of acronyms</w:t>
      </w:r>
      <w:r>
        <w:rPr>
          <w:noProof/>
        </w:rPr>
        <w:tab/>
      </w:r>
      <w:r>
        <w:rPr>
          <w:noProof/>
        </w:rPr>
        <w:fldChar w:fldCharType="begin"/>
      </w:r>
      <w:r>
        <w:rPr>
          <w:noProof/>
        </w:rPr>
        <w:instrText xml:space="preserve"> PAGEREF _Toc56933943 \h </w:instrText>
      </w:r>
      <w:r>
        <w:rPr>
          <w:noProof/>
        </w:rPr>
      </w:r>
      <w:r>
        <w:rPr>
          <w:noProof/>
        </w:rPr>
        <w:fldChar w:fldCharType="separate"/>
      </w:r>
      <w:r>
        <w:rPr>
          <w:noProof/>
        </w:rPr>
        <w:t>8</w:t>
      </w:r>
      <w:r>
        <w:rPr>
          <w:noProof/>
        </w:rPr>
        <w:fldChar w:fldCharType="end"/>
      </w:r>
    </w:p>
    <w:p w14:paraId="7C254ACE" w14:textId="3F473302" w:rsidR="004F7E56" w:rsidRDefault="004F7E56">
      <w:pPr>
        <w:pStyle w:val="TOC1"/>
        <w:tabs>
          <w:tab w:val="left" w:pos="476"/>
        </w:tabs>
        <w:rPr>
          <w:rFonts w:asciiTheme="minorHAnsi" w:eastAsiaTheme="minorEastAsia" w:hAnsiTheme="minorHAnsi" w:cstheme="minorBidi"/>
          <w:b w:val="0"/>
          <w:noProof/>
          <w:sz w:val="22"/>
          <w:szCs w:val="22"/>
          <w:lang w:val="en-IN" w:eastAsia="en-IN"/>
        </w:rPr>
      </w:pPr>
      <w:r>
        <w:rPr>
          <w:noProof/>
        </w:rPr>
        <w:t>1.</w:t>
      </w:r>
      <w:r>
        <w:rPr>
          <w:rFonts w:asciiTheme="minorHAnsi" w:eastAsiaTheme="minorEastAsia" w:hAnsiTheme="minorHAnsi" w:cstheme="minorBidi"/>
          <w:b w:val="0"/>
          <w:noProof/>
          <w:sz w:val="22"/>
          <w:szCs w:val="22"/>
          <w:lang w:val="en-IN" w:eastAsia="en-IN"/>
        </w:rPr>
        <w:tab/>
      </w:r>
      <w:r>
        <w:rPr>
          <w:noProof/>
        </w:rPr>
        <w:t>Chapter: Introduction</w:t>
      </w:r>
      <w:r>
        <w:rPr>
          <w:noProof/>
        </w:rPr>
        <w:tab/>
      </w:r>
      <w:r>
        <w:rPr>
          <w:noProof/>
        </w:rPr>
        <w:fldChar w:fldCharType="begin"/>
      </w:r>
      <w:r>
        <w:rPr>
          <w:noProof/>
        </w:rPr>
        <w:instrText xml:space="preserve"> PAGEREF _Toc56933944 \h </w:instrText>
      </w:r>
      <w:r>
        <w:rPr>
          <w:noProof/>
        </w:rPr>
      </w:r>
      <w:r>
        <w:rPr>
          <w:noProof/>
        </w:rPr>
        <w:fldChar w:fldCharType="separate"/>
      </w:r>
      <w:r>
        <w:rPr>
          <w:noProof/>
        </w:rPr>
        <w:t>10</w:t>
      </w:r>
      <w:r>
        <w:rPr>
          <w:noProof/>
        </w:rPr>
        <w:fldChar w:fldCharType="end"/>
      </w:r>
    </w:p>
    <w:p w14:paraId="3DB3BA98" w14:textId="50A770FA" w:rsidR="004F7E56" w:rsidRDefault="004F7E56">
      <w:pPr>
        <w:pStyle w:val="TOC1"/>
        <w:tabs>
          <w:tab w:val="left" w:pos="476"/>
        </w:tabs>
        <w:rPr>
          <w:rFonts w:asciiTheme="minorHAnsi" w:eastAsiaTheme="minorEastAsia" w:hAnsiTheme="minorHAnsi" w:cstheme="minorBidi"/>
          <w:b w:val="0"/>
          <w:noProof/>
          <w:sz w:val="22"/>
          <w:szCs w:val="22"/>
          <w:lang w:val="en-IN" w:eastAsia="en-IN"/>
        </w:rPr>
      </w:pPr>
      <w:r>
        <w:rPr>
          <w:noProof/>
        </w:rPr>
        <w:t>2.</w:t>
      </w:r>
      <w:r>
        <w:rPr>
          <w:rFonts w:asciiTheme="minorHAnsi" w:eastAsiaTheme="minorEastAsia" w:hAnsiTheme="minorHAnsi" w:cstheme="minorBidi"/>
          <w:b w:val="0"/>
          <w:noProof/>
          <w:sz w:val="22"/>
          <w:szCs w:val="22"/>
          <w:lang w:val="en-IN" w:eastAsia="en-IN"/>
        </w:rPr>
        <w:tab/>
      </w:r>
      <w:r>
        <w:rPr>
          <w:noProof/>
        </w:rPr>
        <w:t>Chapter: Survey of related work</w:t>
      </w:r>
      <w:r>
        <w:rPr>
          <w:noProof/>
        </w:rPr>
        <w:tab/>
      </w:r>
      <w:r>
        <w:rPr>
          <w:noProof/>
        </w:rPr>
        <w:fldChar w:fldCharType="begin"/>
      </w:r>
      <w:r>
        <w:rPr>
          <w:noProof/>
        </w:rPr>
        <w:instrText xml:space="preserve"> PAGEREF _Toc56933945 \h </w:instrText>
      </w:r>
      <w:r>
        <w:rPr>
          <w:noProof/>
        </w:rPr>
      </w:r>
      <w:r>
        <w:rPr>
          <w:noProof/>
        </w:rPr>
        <w:fldChar w:fldCharType="separate"/>
      </w:r>
      <w:r>
        <w:rPr>
          <w:noProof/>
        </w:rPr>
        <w:t>12</w:t>
      </w:r>
      <w:r>
        <w:rPr>
          <w:noProof/>
        </w:rPr>
        <w:fldChar w:fldCharType="end"/>
      </w:r>
    </w:p>
    <w:p w14:paraId="330A3981" w14:textId="5852C2C5" w:rsidR="004F7E56" w:rsidRDefault="004F7E56">
      <w:pPr>
        <w:pStyle w:val="TOC1"/>
        <w:tabs>
          <w:tab w:val="left" w:pos="476"/>
        </w:tabs>
        <w:rPr>
          <w:rFonts w:asciiTheme="minorHAnsi" w:eastAsiaTheme="minorEastAsia" w:hAnsiTheme="minorHAnsi" w:cstheme="minorBidi"/>
          <w:b w:val="0"/>
          <w:noProof/>
          <w:sz w:val="22"/>
          <w:szCs w:val="22"/>
          <w:lang w:val="en-IN" w:eastAsia="en-IN"/>
        </w:rPr>
      </w:pPr>
      <w:r w:rsidRPr="001A7A25">
        <w:rPr>
          <w:noProof/>
        </w:rPr>
        <w:t>3.</w:t>
      </w:r>
      <w:r>
        <w:rPr>
          <w:rFonts w:asciiTheme="minorHAnsi" w:eastAsiaTheme="minorEastAsia" w:hAnsiTheme="minorHAnsi" w:cstheme="minorBidi"/>
          <w:b w:val="0"/>
          <w:noProof/>
          <w:sz w:val="22"/>
          <w:szCs w:val="22"/>
          <w:lang w:val="en-IN" w:eastAsia="en-IN"/>
        </w:rPr>
        <w:tab/>
      </w:r>
      <w:r>
        <w:rPr>
          <w:noProof/>
        </w:rPr>
        <w:t>Chapter: Problem statement, Objectives and Main contribution</w:t>
      </w:r>
      <w:r>
        <w:rPr>
          <w:noProof/>
        </w:rPr>
        <w:tab/>
      </w:r>
      <w:r>
        <w:rPr>
          <w:noProof/>
        </w:rPr>
        <w:fldChar w:fldCharType="begin"/>
      </w:r>
      <w:r>
        <w:rPr>
          <w:noProof/>
        </w:rPr>
        <w:instrText xml:space="preserve"> PAGEREF _Toc56933946 \h </w:instrText>
      </w:r>
      <w:r>
        <w:rPr>
          <w:noProof/>
        </w:rPr>
      </w:r>
      <w:r>
        <w:rPr>
          <w:noProof/>
        </w:rPr>
        <w:fldChar w:fldCharType="separate"/>
      </w:r>
      <w:r>
        <w:rPr>
          <w:noProof/>
        </w:rPr>
        <w:t>13</w:t>
      </w:r>
      <w:r>
        <w:rPr>
          <w:noProof/>
        </w:rPr>
        <w:fldChar w:fldCharType="end"/>
      </w:r>
    </w:p>
    <w:p w14:paraId="2A4CCD00" w14:textId="2F1D5B70" w:rsidR="004F7E56" w:rsidRDefault="004F7E56">
      <w:pPr>
        <w:pStyle w:val="TOC1"/>
        <w:tabs>
          <w:tab w:val="left" w:pos="476"/>
        </w:tabs>
        <w:rPr>
          <w:rFonts w:asciiTheme="minorHAnsi" w:eastAsiaTheme="minorEastAsia" w:hAnsiTheme="minorHAnsi" w:cstheme="minorBidi"/>
          <w:b w:val="0"/>
          <w:noProof/>
          <w:sz w:val="22"/>
          <w:szCs w:val="22"/>
          <w:lang w:val="en-IN" w:eastAsia="en-IN"/>
        </w:rPr>
      </w:pPr>
      <w:r w:rsidRPr="001A7A25">
        <w:rPr>
          <w:rFonts w:eastAsia="MS Mincho"/>
          <w:noProof/>
        </w:rPr>
        <w:t>4.</w:t>
      </w:r>
      <w:r>
        <w:rPr>
          <w:rFonts w:asciiTheme="minorHAnsi" w:eastAsiaTheme="minorEastAsia" w:hAnsiTheme="minorHAnsi" w:cstheme="minorBidi"/>
          <w:b w:val="0"/>
          <w:noProof/>
          <w:sz w:val="22"/>
          <w:szCs w:val="22"/>
          <w:lang w:val="en-IN" w:eastAsia="en-IN"/>
        </w:rPr>
        <w:tab/>
      </w:r>
      <w:r>
        <w:rPr>
          <w:noProof/>
        </w:rPr>
        <w:t xml:space="preserve">Chapter: </w:t>
      </w:r>
      <w:r w:rsidRPr="001A7A25">
        <w:rPr>
          <w:rFonts w:eastAsia="MS Mincho"/>
          <w:noProof/>
        </w:rPr>
        <w:t>Solution</w:t>
      </w:r>
      <w:r>
        <w:rPr>
          <w:noProof/>
        </w:rPr>
        <w:tab/>
      </w:r>
      <w:r>
        <w:rPr>
          <w:noProof/>
        </w:rPr>
        <w:fldChar w:fldCharType="begin"/>
      </w:r>
      <w:r>
        <w:rPr>
          <w:noProof/>
        </w:rPr>
        <w:instrText xml:space="preserve"> PAGEREF _Toc56933947 \h </w:instrText>
      </w:r>
      <w:r>
        <w:rPr>
          <w:noProof/>
        </w:rPr>
      </w:r>
      <w:r>
        <w:rPr>
          <w:noProof/>
        </w:rPr>
        <w:fldChar w:fldCharType="separate"/>
      </w:r>
      <w:r>
        <w:rPr>
          <w:noProof/>
        </w:rPr>
        <w:t>14</w:t>
      </w:r>
      <w:r>
        <w:rPr>
          <w:noProof/>
        </w:rPr>
        <w:fldChar w:fldCharType="end"/>
      </w:r>
    </w:p>
    <w:p w14:paraId="5F61493F" w14:textId="2BA7EA1B" w:rsidR="004F7E56" w:rsidRDefault="004F7E56">
      <w:pPr>
        <w:pStyle w:val="TOC2"/>
        <w:tabs>
          <w:tab w:val="left" w:pos="964"/>
          <w:tab w:val="right" w:leader="dot" w:pos="7531"/>
        </w:tabs>
        <w:rPr>
          <w:rFonts w:asciiTheme="minorHAnsi" w:eastAsiaTheme="minorEastAsia" w:hAnsiTheme="minorHAnsi" w:cstheme="minorBidi"/>
          <w:noProof/>
          <w:sz w:val="22"/>
          <w:szCs w:val="22"/>
          <w:lang w:val="en-IN" w:eastAsia="en-IN"/>
        </w:rPr>
      </w:pPr>
      <w:r>
        <w:rPr>
          <w:noProof/>
        </w:rPr>
        <w:t>4.1</w:t>
      </w:r>
      <w:r>
        <w:rPr>
          <w:rFonts w:asciiTheme="minorHAnsi" w:eastAsiaTheme="minorEastAsia" w:hAnsiTheme="minorHAnsi" w:cstheme="minorBidi"/>
          <w:noProof/>
          <w:sz w:val="22"/>
          <w:szCs w:val="22"/>
          <w:lang w:val="en-IN" w:eastAsia="en-IN"/>
        </w:rPr>
        <w:tab/>
      </w:r>
      <w:r>
        <w:rPr>
          <w:noProof/>
        </w:rPr>
        <w:t>Modeling</w:t>
      </w:r>
      <w:r>
        <w:rPr>
          <w:noProof/>
        </w:rPr>
        <w:tab/>
      </w:r>
      <w:r>
        <w:rPr>
          <w:noProof/>
        </w:rPr>
        <w:fldChar w:fldCharType="begin"/>
      </w:r>
      <w:r>
        <w:rPr>
          <w:noProof/>
        </w:rPr>
        <w:instrText xml:space="preserve"> PAGEREF _Toc56933948 \h </w:instrText>
      </w:r>
      <w:r>
        <w:rPr>
          <w:noProof/>
        </w:rPr>
      </w:r>
      <w:r>
        <w:rPr>
          <w:noProof/>
        </w:rPr>
        <w:fldChar w:fldCharType="separate"/>
      </w:r>
      <w:r>
        <w:rPr>
          <w:noProof/>
        </w:rPr>
        <w:t>14</w:t>
      </w:r>
      <w:r>
        <w:rPr>
          <w:noProof/>
        </w:rPr>
        <w:fldChar w:fldCharType="end"/>
      </w:r>
    </w:p>
    <w:p w14:paraId="3243E455" w14:textId="08258B68" w:rsidR="004F7E56" w:rsidRDefault="004F7E56">
      <w:pPr>
        <w:pStyle w:val="TOC2"/>
        <w:tabs>
          <w:tab w:val="left" w:pos="964"/>
          <w:tab w:val="right" w:leader="dot" w:pos="7531"/>
        </w:tabs>
        <w:rPr>
          <w:rFonts w:asciiTheme="minorHAnsi" w:eastAsiaTheme="minorEastAsia" w:hAnsiTheme="minorHAnsi" w:cstheme="minorBidi"/>
          <w:noProof/>
          <w:sz w:val="22"/>
          <w:szCs w:val="22"/>
          <w:lang w:val="en-IN" w:eastAsia="en-IN"/>
        </w:rPr>
      </w:pPr>
      <w:r>
        <w:rPr>
          <w:noProof/>
        </w:rPr>
        <w:t>4.2</w:t>
      </w:r>
      <w:r>
        <w:rPr>
          <w:rFonts w:asciiTheme="minorHAnsi" w:eastAsiaTheme="minorEastAsia" w:hAnsiTheme="minorHAnsi" w:cstheme="minorBidi"/>
          <w:noProof/>
          <w:sz w:val="22"/>
          <w:szCs w:val="22"/>
          <w:lang w:val="en-IN" w:eastAsia="en-IN"/>
        </w:rPr>
        <w:tab/>
      </w:r>
      <w:r>
        <w:rPr>
          <w:noProof/>
        </w:rPr>
        <w:t>Implementation</w:t>
      </w:r>
      <w:r>
        <w:rPr>
          <w:noProof/>
        </w:rPr>
        <w:tab/>
      </w:r>
      <w:r>
        <w:rPr>
          <w:noProof/>
        </w:rPr>
        <w:fldChar w:fldCharType="begin"/>
      </w:r>
      <w:r>
        <w:rPr>
          <w:noProof/>
        </w:rPr>
        <w:instrText xml:space="preserve"> PAGEREF _Toc56933949 \h </w:instrText>
      </w:r>
      <w:r>
        <w:rPr>
          <w:noProof/>
        </w:rPr>
      </w:r>
      <w:r>
        <w:rPr>
          <w:noProof/>
        </w:rPr>
        <w:fldChar w:fldCharType="separate"/>
      </w:r>
      <w:r>
        <w:rPr>
          <w:noProof/>
        </w:rPr>
        <w:t>16</w:t>
      </w:r>
      <w:r>
        <w:rPr>
          <w:noProof/>
        </w:rPr>
        <w:fldChar w:fldCharType="end"/>
      </w:r>
    </w:p>
    <w:p w14:paraId="719B60AD" w14:textId="525889AA" w:rsidR="004F7E56" w:rsidRDefault="004F7E56">
      <w:pPr>
        <w:pStyle w:val="TOC2"/>
        <w:tabs>
          <w:tab w:val="left" w:pos="964"/>
          <w:tab w:val="right" w:leader="dot" w:pos="7531"/>
        </w:tabs>
        <w:rPr>
          <w:rFonts w:asciiTheme="minorHAnsi" w:eastAsiaTheme="minorEastAsia" w:hAnsiTheme="minorHAnsi" w:cstheme="minorBidi"/>
          <w:noProof/>
          <w:sz w:val="22"/>
          <w:szCs w:val="22"/>
          <w:lang w:val="en-IN" w:eastAsia="en-IN"/>
        </w:rPr>
      </w:pPr>
      <w:r>
        <w:rPr>
          <w:noProof/>
        </w:rPr>
        <w:t>4.3</w:t>
      </w:r>
      <w:r>
        <w:rPr>
          <w:rFonts w:asciiTheme="minorHAnsi" w:eastAsiaTheme="minorEastAsia" w:hAnsiTheme="minorHAnsi" w:cstheme="minorBidi"/>
          <w:noProof/>
          <w:sz w:val="22"/>
          <w:szCs w:val="22"/>
          <w:lang w:val="en-IN" w:eastAsia="en-IN"/>
        </w:rPr>
        <w:tab/>
      </w:r>
      <w:r>
        <w:rPr>
          <w:noProof/>
        </w:rPr>
        <w:t>Verification</w:t>
      </w:r>
      <w:r>
        <w:rPr>
          <w:noProof/>
        </w:rPr>
        <w:tab/>
      </w:r>
      <w:r>
        <w:rPr>
          <w:noProof/>
        </w:rPr>
        <w:fldChar w:fldCharType="begin"/>
      </w:r>
      <w:r>
        <w:rPr>
          <w:noProof/>
        </w:rPr>
        <w:instrText xml:space="preserve"> PAGEREF _Toc56933950 \h </w:instrText>
      </w:r>
      <w:r>
        <w:rPr>
          <w:noProof/>
        </w:rPr>
      </w:r>
      <w:r>
        <w:rPr>
          <w:noProof/>
        </w:rPr>
        <w:fldChar w:fldCharType="separate"/>
      </w:r>
      <w:r>
        <w:rPr>
          <w:noProof/>
        </w:rPr>
        <w:t>18</w:t>
      </w:r>
      <w:r>
        <w:rPr>
          <w:noProof/>
        </w:rPr>
        <w:fldChar w:fldCharType="end"/>
      </w:r>
    </w:p>
    <w:p w14:paraId="70D8B7D8" w14:textId="3D7541B2" w:rsidR="004F7E56" w:rsidRDefault="004F7E56">
      <w:pPr>
        <w:pStyle w:val="TOC1"/>
        <w:tabs>
          <w:tab w:val="left" w:pos="476"/>
        </w:tabs>
        <w:rPr>
          <w:rFonts w:asciiTheme="minorHAnsi" w:eastAsiaTheme="minorEastAsia" w:hAnsiTheme="minorHAnsi" w:cstheme="minorBidi"/>
          <w:b w:val="0"/>
          <w:noProof/>
          <w:sz w:val="22"/>
          <w:szCs w:val="22"/>
          <w:lang w:val="en-IN" w:eastAsia="en-IN"/>
        </w:rPr>
      </w:pPr>
      <w:r>
        <w:rPr>
          <w:noProof/>
        </w:rPr>
        <w:t>5.</w:t>
      </w:r>
      <w:r>
        <w:rPr>
          <w:rFonts w:asciiTheme="minorHAnsi" w:eastAsiaTheme="minorEastAsia" w:hAnsiTheme="minorHAnsi" w:cstheme="minorBidi"/>
          <w:b w:val="0"/>
          <w:noProof/>
          <w:sz w:val="22"/>
          <w:szCs w:val="22"/>
          <w:lang w:val="en-IN" w:eastAsia="en-IN"/>
        </w:rPr>
        <w:tab/>
      </w:r>
      <w:r>
        <w:rPr>
          <w:noProof/>
        </w:rPr>
        <w:t>Chapter: Conclusion and future work</w:t>
      </w:r>
      <w:r>
        <w:rPr>
          <w:noProof/>
        </w:rPr>
        <w:tab/>
      </w:r>
      <w:r>
        <w:rPr>
          <w:noProof/>
        </w:rPr>
        <w:fldChar w:fldCharType="begin"/>
      </w:r>
      <w:r>
        <w:rPr>
          <w:noProof/>
        </w:rPr>
        <w:instrText xml:space="preserve"> PAGEREF _Toc56933951 \h </w:instrText>
      </w:r>
      <w:r>
        <w:rPr>
          <w:noProof/>
        </w:rPr>
      </w:r>
      <w:r>
        <w:rPr>
          <w:noProof/>
        </w:rPr>
        <w:fldChar w:fldCharType="separate"/>
      </w:r>
      <w:r>
        <w:rPr>
          <w:noProof/>
        </w:rPr>
        <w:t>21</w:t>
      </w:r>
      <w:r>
        <w:rPr>
          <w:noProof/>
        </w:rPr>
        <w:fldChar w:fldCharType="end"/>
      </w:r>
    </w:p>
    <w:p w14:paraId="4511C1FE" w14:textId="758AF389" w:rsidR="004F7E56" w:rsidRDefault="004F7E56">
      <w:pPr>
        <w:pStyle w:val="TOC1"/>
        <w:rPr>
          <w:rFonts w:asciiTheme="minorHAnsi" w:eastAsiaTheme="minorEastAsia" w:hAnsiTheme="minorHAnsi" w:cstheme="minorBidi"/>
          <w:b w:val="0"/>
          <w:noProof/>
          <w:sz w:val="22"/>
          <w:szCs w:val="22"/>
          <w:lang w:val="en-IN" w:eastAsia="en-IN"/>
        </w:rPr>
      </w:pPr>
      <w:r>
        <w:rPr>
          <w:noProof/>
        </w:rPr>
        <w:t>Reference</w:t>
      </w:r>
      <w:r>
        <w:rPr>
          <w:noProof/>
        </w:rPr>
        <w:tab/>
      </w:r>
      <w:r>
        <w:rPr>
          <w:noProof/>
        </w:rPr>
        <w:fldChar w:fldCharType="begin"/>
      </w:r>
      <w:r>
        <w:rPr>
          <w:noProof/>
        </w:rPr>
        <w:instrText xml:space="preserve"> PAGEREF _Toc56933952 \h </w:instrText>
      </w:r>
      <w:r>
        <w:rPr>
          <w:noProof/>
        </w:rPr>
      </w:r>
      <w:r>
        <w:rPr>
          <w:noProof/>
        </w:rPr>
        <w:fldChar w:fldCharType="separate"/>
      </w:r>
      <w:r>
        <w:rPr>
          <w:noProof/>
        </w:rPr>
        <w:t>22</w:t>
      </w:r>
      <w:r>
        <w:rPr>
          <w:noProof/>
        </w:rPr>
        <w:fldChar w:fldCharType="end"/>
      </w:r>
    </w:p>
    <w:p w14:paraId="35EEAC74" w14:textId="554C1619" w:rsidR="006F65E0" w:rsidRPr="00C350F9" w:rsidRDefault="00C37060" w:rsidP="004B496D">
      <w:pPr>
        <w:pStyle w:val="Thesistext"/>
        <w:rPr>
          <w:color w:val="FF0000"/>
        </w:rPr>
      </w:pPr>
      <w:r>
        <w:fldChar w:fldCharType="end"/>
      </w:r>
    </w:p>
    <w:p w14:paraId="205AA4F3" w14:textId="77777777" w:rsidR="002F57F6" w:rsidRDefault="00C37060" w:rsidP="002F57F6">
      <w:pPr>
        <w:pStyle w:val="Headingnonumber"/>
      </w:pPr>
      <w:r w:rsidRPr="008C7B32">
        <w:br w:type="page"/>
      </w:r>
      <w:bookmarkStart w:id="3" w:name="_Toc56933942"/>
      <w:r w:rsidR="002F57F6">
        <w:lastRenderedPageBreak/>
        <w:t>List of figures</w:t>
      </w:r>
      <w:bookmarkEnd w:id="3"/>
    </w:p>
    <w:p w14:paraId="51F834F2" w14:textId="50F7FFB7" w:rsidR="004F7E56" w:rsidRDefault="002F57F6">
      <w:pPr>
        <w:pStyle w:val="TableofFigures"/>
        <w:tabs>
          <w:tab w:val="right" w:leader="dot" w:pos="7531"/>
        </w:tabs>
        <w:rPr>
          <w:rFonts w:asciiTheme="minorHAnsi" w:eastAsiaTheme="minorEastAsia" w:hAnsiTheme="minorHAnsi" w:cstheme="minorBidi"/>
          <w:noProof/>
          <w:sz w:val="22"/>
          <w:szCs w:val="22"/>
          <w:lang w:val="en-IN" w:eastAsia="en-IN"/>
        </w:rPr>
      </w:pPr>
      <w:r>
        <w:fldChar w:fldCharType="begin"/>
      </w:r>
      <w:r>
        <w:instrText xml:space="preserve"> TOC \h \z \c "Figure" </w:instrText>
      </w:r>
      <w:r>
        <w:fldChar w:fldCharType="separate"/>
      </w:r>
      <w:hyperlink w:anchor="_Toc56933923" w:history="1">
        <w:r w:rsidR="004F7E56" w:rsidRPr="001469AA">
          <w:rPr>
            <w:rStyle w:val="Hyperlink"/>
            <w:noProof/>
          </w:rPr>
          <w:t>Figure 1 Frequency of Potential Fake Articles Encountered</w:t>
        </w:r>
        <w:r w:rsidR="004F7E56">
          <w:rPr>
            <w:noProof/>
            <w:webHidden/>
          </w:rPr>
          <w:tab/>
        </w:r>
        <w:r w:rsidR="004F7E56">
          <w:rPr>
            <w:noProof/>
            <w:webHidden/>
          </w:rPr>
          <w:fldChar w:fldCharType="begin"/>
        </w:r>
        <w:r w:rsidR="004F7E56">
          <w:rPr>
            <w:noProof/>
            <w:webHidden/>
          </w:rPr>
          <w:instrText xml:space="preserve"> PAGEREF _Toc56933923 \h </w:instrText>
        </w:r>
        <w:r w:rsidR="004F7E56">
          <w:rPr>
            <w:noProof/>
            <w:webHidden/>
          </w:rPr>
        </w:r>
        <w:r w:rsidR="004F7E56">
          <w:rPr>
            <w:noProof/>
            <w:webHidden/>
          </w:rPr>
          <w:fldChar w:fldCharType="separate"/>
        </w:r>
        <w:r w:rsidR="004F7E56">
          <w:rPr>
            <w:noProof/>
            <w:webHidden/>
          </w:rPr>
          <w:t>11</w:t>
        </w:r>
        <w:r w:rsidR="004F7E56">
          <w:rPr>
            <w:noProof/>
            <w:webHidden/>
          </w:rPr>
          <w:fldChar w:fldCharType="end"/>
        </w:r>
      </w:hyperlink>
    </w:p>
    <w:p w14:paraId="3A13FE02" w14:textId="1E2BE08C" w:rsidR="004F7E56" w:rsidRDefault="001028DA">
      <w:pPr>
        <w:pStyle w:val="TableofFigures"/>
        <w:tabs>
          <w:tab w:val="right" w:leader="dot" w:pos="7531"/>
        </w:tabs>
        <w:rPr>
          <w:rFonts w:asciiTheme="minorHAnsi" w:eastAsiaTheme="minorEastAsia" w:hAnsiTheme="minorHAnsi" w:cstheme="minorBidi"/>
          <w:noProof/>
          <w:sz w:val="22"/>
          <w:szCs w:val="22"/>
          <w:lang w:val="en-IN" w:eastAsia="en-IN"/>
        </w:rPr>
      </w:pPr>
      <w:hyperlink w:anchor="_Toc56933924" w:history="1">
        <w:r w:rsidR="004F7E56" w:rsidRPr="001469AA">
          <w:rPr>
            <w:rStyle w:val="Hyperlink"/>
            <w:noProof/>
          </w:rPr>
          <w:t>Figure 2  Model for fake news detection</w:t>
        </w:r>
        <w:r w:rsidR="004F7E56">
          <w:rPr>
            <w:noProof/>
            <w:webHidden/>
          </w:rPr>
          <w:tab/>
        </w:r>
        <w:r w:rsidR="004F7E56">
          <w:rPr>
            <w:noProof/>
            <w:webHidden/>
          </w:rPr>
          <w:fldChar w:fldCharType="begin"/>
        </w:r>
        <w:r w:rsidR="004F7E56">
          <w:rPr>
            <w:noProof/>
            <w:webHidden/>
          </w:rPr>
          <w:instrText xml:space="preserve"> PAGEREF _Toc56933924 \h </w:instrText>
        </w:r>
        <w:r w:rsidR="004F7E56">
          <w:rPr>
            <w:noProof/>
            <w:webHidden/>
          </w:rPr>
        </w:r>
        <w:r w:rsidR="004F7E56">
          <w:rPr>
            <w:noProof/>
            <w:webHidden/>
          </w:rPr>
          <w:fldChar w:fldCharType="separate"/>
        </w:r>
        <w:r w:rsidR="004F7E56">
          <w:rPr>
            <w:noProof/>
            <w:webHidden/>
          </w:rPr>
          <w:t>16</w:t>
        </w:r>
        <w:r w:rsidR="004F7E56">
          <w:rPr>
            <w:noProof/>
            <w:webHidden/>
          </w:rPr>
          <w:fldChar w:fldCharType="end"/>
        </w:r>
      </w:hyperlink>
    </w:p>
    <w:p w14:paraId="2C046141" w14:textId="2314CE43" w:rsidR="004F7E56" w:rsidRDefault="001028DA">
      <w:pPr>
        <w:pStyle w:val="TableofFigures"/>
        <w:tabs>
          <w:tab w:val="right" w:leader="dot" w:pos="7531"/>
        </w:tabs>
        <w:rPr>
          <w:rFonts w:asciiTheme="minorHAnsi" w:eastAsiaTheme="minorEastAsia" w:hAnsiTheme="minorHAnsi" w:cstheme="minorBidi"/>
          <w:noProof/>
          <w:sz w:val="22"/>
          <w:szCs w:val="22"/>
          <w:lang w:val="en-IN" w:eastAsia="en-IN"/>
        </w:rPr>
      </w:pPr>
      <w:hyperlink w:anchor="_Toc56933925" w:history="1">
        <w:r w:rsidR="004F7E56" w:rsidRPr="001469AA">
          <w:rPr>
            <w:rStyle w:val="Hyperlink"/>
            <w:noProof/>
          </w:rPr>
          <w:t>Figure 3 Data in the train set</w:t>
        </w:r>
        <w:r w:rsidR="004F7E56">
          <w:rPr>
            <w:noProof/>
            <w:webHidden/>
          </w:rPr>
          <w:tab/>
        </w:r>
        <w:r w:rsidR="004F7E56">
          <w:rPr>
            <w:noProof/>
            <w:webHidden/>
          </w:rPr>
          <w:fldChar w:fldCharType="begin"/>
        </w:r>
        <w:r w:rsidR="004F7E56">
          <w:rPr>
            <w:noProof/>
            <w:webHidden/>
          </w:rPr>
          <w:instrText xml:space="preserve"> PAGEREF _Toc56933925 \h </w:instrText>
        </w:r>
        <w:r w:rsidR="004F7E56">
          <w:rPr>
            <w:noProof/>
            <w:webHidden/>
          </w:rPr>
        </w:r>
        <w:r w:rsidR="004F7E56">
          <w:rPr>
            <w:noProof/>
            <w:webHidden/>
          </w:rPr>
          <w:fldChar w:fldCharType="separate"/>
        </w:r>
        <w:r w:rsidR="004F7E56">
          <w:rPr>
            <w:noProof/>
            <w:webHidden/>
          </w:rPr>
          <w:t>17</w:t>
        </w:r>
        <w:r w:rsidR="004F7E56">
          <w:rPr>
            <w:noProof/>
            <w:webHidden/>
          </w:rPr>
          <w:fldChar w:fldCharType="end"/>
        </w:r>
      </w:hyperlink>
    </w:p>
    <w:p w14:paraId="3F13BBE0" w14:textId="47F77DBE" w:rsidR="004F7E56" w:rsidRDefault="001028DA">
      <w:pPr>
        <w:pStyle w:val="TableofFigures"/>
        <w:tabs>
          <w:tab w:val="right" w:leader="dot" w:pos="7531"/>
        </w:tabs>
        <w:rPr>
          <w:rFonts w:asciiTheme="minorHAnsi" w:eastAsiaTheme="minorEastAsia" w:hAnsiTheme="minorHAnsi" w:cstheme="minorBidi"/>
          <w:noProof/>
          <w:sz w:val="22"/>
          <w:szCs w:val="22"/>
          <w:lang w:val="en-IN" w:eastAsia="en-IN"/>
        </w:rPr>
      </w:pPr>
      <w:hyperlink w:anchor="_Toc56933926" w:history="1">
        <w:r w:rsidR="004F7E56" w:rsidRPr="001469AA">
          <w:rPr>
            <w:rStyle w:val="Hyperlink"/>
            <w:noProof/>
          </w:rPr>
          <w:t>Figure 4 Confusion Matrix and Classification Report</w:t>
        </w:r>
        <w:r w:rsidR="004F7E56">
          <w:rPr>
            <w:noProof/>
            <w:webHidden/>
          </w:rPr>
          <w:tab/>
        </w:r>
        <w:r w:rsidR="004F7E56">
          <w:rPr>
            <w:noProof/>
            <w:webHidden/>
          </w:rPr>
          <w:fldChar w:fldCharType="begin"/>
        </w:r>
        <w:r w:rsidR="004F7E56">
          <w:rPr>
            <w:noProof/>
            <w:webHidden/>
          </w:rPr>
          <w:instrText xml:space="preserve"> PAGEREF _Toc56933926 \h </w:instrText>
        </w:r>
        <w:r w:rsidR="004F7E56">
          <w:rPr>
            <w:noProof/>
            <w:webHidden/>
          </w:rPr>
        </w:r>
        <w:r w:rsidR="004F7E56">
          <w:rPr>
            <w:noProof/>
            <w:webHidden/>
          </w:rPr>
          <w:fldChar w:fldCharType="separate"/>
        </w:r>
        <w:r w:rsidR="004F7E56">
          <w:rPr>
            <w:noProof/>
            <w:webHidden/>
          </w:rPr>
          <w:t>18</w:t>
        </w:r>
        <w:r w:rsidR="004F7E56">
          <w:rPr>
            <w:noProof/>
            <w:webHidden/>
          </w:rPr>
          <w:fldChar w:fldCharType="end"/>
        </w:r>
      </w:hyperlink>
    </w:p>
    <w:p w14:paraId="731B623B" w14:textId="5EA39465" w:rsidR="004F7E56" w:rsidRDefault="001028DA">
      <w:pPr>
        <w:pStyle w:val="TableofFigures"/>
        <w:tabs>
          <w:tab w:val="right" w:leader="dot" w:pos="7531"/>
        </w:tabs>
        <w:rPr>
          <w:rFonts w:asciiTheme="minorHAnsi" w:eastAsiaTheme="minorEastAsia" w:hAnsiTheme="minorHAnsi" w:cstheme="minorBidi"/>
          <w:noProof/>
          <w:sz w:val="22"/>
          <w:szCs w:val="22"/>
          <w:lang w:val="en-IN" w:eastAsia="en-IN"/>
        </w:rPr>
      </w:pPr>
      <w:hyperlink w:anchor="_Toc56933927" w:history="1">
        <w:r w:rsidR="004F7E56" w:rsidRPr="001469AA">
          <w:rPr>
            <w:rStyle w:val="Hyperlink"/>
            <w:noProof/>
          </w:rPr>
          <w:t>Figure 5 Overall Accuracy of Different Algorithms[6]</w:t>
        </w:r>
        <w:r w:rsidR="004F7E56">
          <w:rPr>
            <w:noProof/>
            <w:webHidden/>
          </w:rPr>
          <w:tab/>
        </w:r>
        <w:r w:rsidR="004F7E56">
          <w:rPr>
            <w:noProof/>
            <w:webHidden/>
          </w:rPr>
          <w:fldChar w:fldCharType="begin"/>
        </w:r>
        <w:r w:rsidR="004F7E56">
          <w:rPr>
            <w:noProof/>
            <w:webHidden/>
          </w:rPr>
          <w:instrText xml:space="preserve"> PAGEREF _Toc56933927 \h </w:instrText>
        </w:r>
        <w:r w:rsidR="004F7E56">
          <w:rPr>
            <w:noProof/>
            <w:webHidden/>
          </w:rPr>
        </w:r>
        <w:r w:rsidR="004F7E56">
          <w:rPr>
            <w:noProof/>
            <w:webHidden/>
          </w:rPr>
          <w:fldChar w:fldCharType="separate"/>
        </w:r>
        <w:r w:rsidR="004F7E56">
          <w:rPr>
            <w:noProof/>
            <w:webHidden/>
          </w:rPr>
          <w:t>19</w:t>
        </w:r>
        <w:r w:rsidR="004F7E56">
          <w:rPr>
            <w:noProof/>
            <w:webHidden/>
          </w:rPr>
          <w:fldChar w:fldCharType="end"/>
        </w:r>
      </w:hyperlink>
    </w:p>
    <w:p w14:paraId="7BB4D00A" w14:textId="7C9453D0" w:rsidR="003B4B63" w:rsidRDefault="002F57F6" w:rsidP="00056629">
      <w:pPr>
        <w:pStyle w:val="Headingnonumber"/>
      </w:pPr>
      <w:r>
        <w:fldChar w:fldCharType="end"/>
      </w:r>
      <w:r w:rsidRPr="00656F0D">
        <w:br w:type="column"/>
      </w:r>
    </w:p>
    <w:tbl>
      <w:tblPr>
        <w:tblW w:w="0" w:type="auto"/>
        <w:tblInd w:w="392" w:type="dxa"/>
        <w:tblLook w:val="04A0" w:firstRow="1" w:lastRow="0" w:firstColumn="1" w:lastColumn="0" w:noHBand="0" w:noVBand="1"/>
      </w:tblPr>
      <w:tblGrid>
        <w:gridCol w:w="1134"/>
        <w:gridCol w:w="3183"/>
        <w:gridCol w:w="2770"/>
      </w:tblGrid>
      <w:tr w:rsidR="00990F3B" w:rsidRPr="00A579EB" w14:paraId="2554FEDE" w14:textId="77777777" w:rsidTr="00A579EB">
        <w:tc>
          <w:tcPr>
            <w:tcW w:w="1134" w:type="dxa"/>
            <w:shd w:val="clear" w:color="auto" w:fill="auto"/>
          </w:tcPr>
          <w:p w14:paraId="618AFC40" w14:textId="442707F5" w:rsidR="00990F3B" w:rsidRPr="00A579EB" w:rsidRDefault="00990F3B" w:rsidP="00A579EB">
            <w:pPr>
              <w:rPr>
                <w:b/>
                <w:lang w:val="en-US"/>
              </w:rPr>
            </w:pPr>
          </w:p>
        </w:tc>
        <w:tc>
          <w:tcPr>
            <w:tcW w:w="3183" w:type="dxa"/>
            <w:shd w:val="clear" w:color="auto" w:fill="auto"/>
          </w:tcPr>
          <w:p w14:paraId="2BFC11B2" w14:textId="29341D45" w:rsidR="00990F3B" w:rsidRPr="00A579EB" w:rsidRDefault="00990F3B" w:rsidP="00A579EB">
            <w:pPr>
              <w:rPr>
                <w:b/>
                <w:lang w:val="en-US"/>
              </w:rPr>
            </w:pPr>
          </w:p>
        </w:tc>
        <w:tc>
          <w:tcPr>
            <w:tcW w:w="2770" w:type="dxa"/>
            <w:shd w:val="clear" w:color="auto" w:fill="auto"/>
          </w:tcPr>
          <w:p w14:paraId="003FA978" w14:textId="53421533" w:rsidR="00990F3B" w:rsidRPr="00A579EB" w:rsidRDefault="00990F3B" w:rsidP="00A579EB">
            <w:pPr>
              <w:rPr>
                <w:b/>
                <w:lang w:val="en-US"/>
              </w:rPr>
            </w:pPr>
          </w:p>
        </w:tc>
      </w:tr>
      <w:tr w:rsidR="00990F3B" w:rsidRPr="00A579EB" w14:paraId="721E44F9" w14:textId="77777777" w:rsidTr="00A579EB">
        <w:tc>
          <w:tcPr>
            <w:tcW w:w="1134" w:type="dxa"/>
            <w:shd w:val="clear" w:color="auto" w:fill="auto"/>
          </w:tcPr>
          <w:p w14:paraId="48C24CD0" w14:textId="6DA92E1B" w:rsidR="00990F3B" w:rsidRPr="00A579EB" w:rsidRDefault="00990F3B" w:rsidP="00A579EB">
            <w:pPr>
              <w:rPr>
                <w:i/>
                <w:lang w:val="en-US"/>
              </w:rPr>
            </w:pPr>
          </w:p>
        </w:tc>
        <w:tc>
          <w:tcPr>
            <w:tcW w:w="3183" w:type="dxa"/>
            <w:shd w:val="clear" w:color="auto" w:fill="auto"/>
          </w:tcPr>
          <w:p w14:paraId="61099855" w14:textId="42D482C2" w:rsidR="00990F3B" w:rsidRPr="00A579EB" w:rsidRDefault="00990F3B" w:rsidP="003B4B63">
            <w:pPr>
              <w:rPr>
                <w:lang w:val="en-US"/>
              </w:rPr>
            </w:pPr>
          </w:p>
        </w:tc>
        <w:tc>
          <w:tcPr>
            <w:tcW w:w="2770" w:type="dxa"/>
            <w:shd w:val="clear" w:color="auto" w:fill="auto"/>
          </w:tcPr>
          <w:p w14:paraId="4825EDBD" w14:textId="5857FEBD" w:rsidR="00990F3B" w:rsidRPr="00A579EB" w:rsidRDefault="00990F3B" w:rsidP="00A579EB">
            <w:pPr>
              <w:rPr>
                <w:lang w:val="en-US"/>
              </w:rPr>
            </w:pPr>
          </w:p>
        </w:tc>
      </w:tr>
      <w:tr w:rsidR="00990F3B" w:rsidRPr="00A579EB" w14:paraId="28E21282" w14:textId="77777777" w:rsidTr="00A579EB">
        <w:tc>
          <w:tcPr>
            <w:tcW w:w="1134" w:type="dxa"/>
            <w:shd w:val="clear" w:color="auto" w:fill="auto"/>
          </w:tcPr>
          <w:p w14:paraId="0E48F215" w14:textId="58339803" w:rsidR="00990F3B" w:rsidRPr="00A579EB" w:rsidRDefault="00990F3B" w:rsidP="00A579EB">
            <w:pPr>
              <w:rPr>
                <w:i/>
                <w:lang w:val="en-US"/>
              </w:rPr>
            </w:pPr>
          </w:p>
        </w:tc>
        <w:tc>
          <w:tcPr>
            <w:tcW w:w="3183" w:type="dxa"/>
            <w:shd w:val="clear" w:color="auto" w:fill="auto"/>
          </w:tcPr>
          <w:p w14:paraId="1F7BB937" w14:textId="48F77440" w:rsidR="00990F3B" w:rsidRPr="00A579EB" w:rsidRDefault="00990F3B" w:rsidP="003B4B63">
            <w:pPr>
              <w:rPr>
                <w:lang w:val="en-US"/>
              </w:rPr>
            </w:pPr>
          </w:p>
        </w:tc>
        <w:tc>
          <w:tcPr>
            <w:tcW w:w="2770" w:type="dxa"/>
            <w:shd w:val="clear" w:color="auto" w:fill="auto"/>
          </w:tcPr>
          <w:p w14:paraId="687D458D" w14:textId="0E5AB5A7" w:rsidR="00990F3B" w:rsidRPr="00A579EB" w:rsidRDefault="00990F3B" w:rsidP="005757BB">
            <w:pPr>
              <w:rPr>
                <w:lang w:val="en-US"/>
              </w:rPr>
            </w:pPr>
          </w:p>
        </w:tc>
      </w:tr>
    </w:tbl>
    <w:p w14:paraId="03ECC85E" w14:textId="77777777" w:rsidR="002F57F6" w:rsidRDefault="002F57F6" w:rsidP="002F57F6">
      <w:pPr>
        <w:pStyle w:val="Headingnonumber"/>
      </w:pPr>
      <w:r w:rsidRPr="00656F0D">
        <w:br w:type="column"/>
      </w:r>
      <w:bookmarkStart w:id="4" w:name="_Toc56933943"/>
      <w:r>
        <w:lastRenderedPageBreak/>
        <w:t>List of acronyms</w:t>
      </w:r>
      <w:bookmarkEnd w:id="4"/>
    </w:p>
    <w:tbl>
      <w:tblPr>
        <w:tblW w:w="0" w:type="auto"/>
        <w:tblLook w:val="04A0" w:firstRow="1" w:lastRow="0" w:firstColumn="1" w:lastColumn="0" w:noHBand="0" w:noVBand="1"/>
      </w:tblPr>
      <w:tblGrid>
        <w:gridCol w:w="1381"/>
        <w:gridCol w:w="6160"/>
      </w:tblGrid>
      <w:tr w:rsidR="009070F7" w:rsidRPr="00A579EB" w14:paraId="37C2F17F" w14:textId="77777777" w:rsidTr="00A579EB">
        <w:trPr>
          <w:trHeight w:val="397"/>
        </w:trPr>
        <w:tc>
          <w:tcPr>
            <w:tcW w:w="1384" w:type="dxa"/>
            <w:shd w:val="clear" w:color="auto" w:fill="auto"/>
            <w:vAlign w:val="center"/>
          </w:tcPr>
          <w:p w14:paraId="2DCF6809" w14:textId="77777777" w:rsidR="009070F7" w:rsidRPr="00A579EB" w:rsidRDefault="009070F7" w:rsidP="00BA62C8">
            <w:pPr>
              <w:rPr>
                <w:b/>
                <w:lang w:val="en-US"/>
              </w:rPr>
            </w:pPr>
            <w:r w:rsidRPr="00A579EB">
              <w:rPr>
                <w:b/>
                <w:lang w:val="en-US"/>
              </w:rPr>
              <w:t>Acronym</w:t>
            </w:r>
          </w:p>
        </w:tc>
        <w:tc>
          <w:tcPr>
            <w:tcW w:w="6237" w:type="dxa"/>
            <w:shd w:val="clear" w:color="auto" w:fill="auto"/>
            <w:vAlign w:val="center"/>
          </w:tcPr>
          <w:p w14:paraId="08D6E95B" w14:textId="77777777" w:rsidR="009070F7" w:rsidRPr="00A579EB" w:rsidRDefault="009070F7" w:rsidP="00BA62C8">
            <w:pPr>
              <w:rPr>
                <w:b/>
                <w:lang w:val="en-US"/>
              </w:rPr>
            </w:pPr>
            <w:r w:rsidRPr="00A579EB">
              <w:rPr>
                <w:b/>
                <w:lang w:val="en-US"/>
              </w:rPr>
              <w:t>Unfolding</w:t>
            </w:r>
          </w:p>
        </w:tc>
      </w:tr>
      <w:tr w:rsidR="009070F7" w:rsidRPr="00A579EB" w14:paraId="4578321B" w14:textId="77777777" w:rsidTr="00A579EB">
        <w:trPr>
          <w:trHeight w:val="397"/>
        </w:trPr>
        <w:tc>
          <w:tcPr>
            <w:tcW w:w="1384" w:type="dxa"/>
            <w:shd w:val="clear" w:color="auto" w:fill="auto"/>
            <w:vAlign w:val="center"/>
          </w:tcPr>
          <w:p w14:paraId="4CB759C5" w14:textId="0B9CB1FC" w:rsidR="009070F7" w:rsidRPr="00A579EB" w:rsidRDefault="00D0355D" w:rsidP="00BA62C8">
            <w:pPr>
              <w:rPr>
                <w:lang w:val="en-US"/>
              </w:rPr>
            </w:pPr>
            <w:r>
              <w:rPr>
                <w:lang w:val="en-US"/>
              </w:rPr>
              <w:t>T</w:t>
            </w:r>
            <w:r w:rsidR="00D17F4B">
              <w:rPr>
                <w:lang w:val="en-US"/>
              </w:rPr>
              <w:t>F</w:t>
            </w:r>
          </w:p>
        </w:tc>
        <w:tc>
          <w:tcPr>
            <w:tcW w:w="6237" w:type="dxa"/>
            <w:shd w:val="clear" w:color="auto" w:fill="auto"/>
            <w:vAlign w:val="center"/>
          </w:tcPr>
          <w:p w14:paraId="30FBC318" w14:textId="1564D58F" w:rsidR="009070F7" w:rsidRPr="00A579EB" w:rsidRDefault="00D0355D" w:rsidP="00BA62C8">
            <w:pPr>
              <w:rPr>
                <w:lang w:val="en-US"/>
              </w:rPr>
            </w:pPr>
            <w:r>
              <w:rPr>
                <w:lang w:val="en-US"/>
              </w:rPr>
              <w:t xml:space="preserve">Term </w:t>
            </w:r>
            <w:r w:rsidR="0027132E">
              <w:rPr>
                <w:lang w:val="en-US"/>
              </w:rPr>
              <w:t>F</w:t>
            </w:r>
            <w:r>
              <w:rPr>
                <w:lang w:val="en-US"/>
              </w:rPr>
              <w:t>requency</w:t>
            </w:r>
          </w:p>
        </w:tc>
      </w:tr>
      <w:tr w:rsidR="009070F7" w:rsidRPr="00A579EB" w14:paraId="778D53ED" w14:textId="77777777" w:rsidTr="00A579EB">
        <w:trPr>
          <w:trHeight w:val="397"/>
        </w:trPr>
        <w:tc>
          <w:tcPr>
            <w:tcW w:w="1384" w:type="dxa"/>
            <w:shd w:val="clear" w:color="auto" w:fill="auto"/>
            <w:vAlign w:val="center"/>
          </w:tcPr>
          <w:p w14:paraId="2F270D1A" w14:textId="58618D97" w:rsidR="009070F7" w:rsidRPr="00A579EB" w:rsidRDefault="00D0355D" w:rsidP="00BA62C8">
            <w:pPr>
              <w:rPr>
                <w:lang w:val="en-US"/>
              </w:rPr>
            </w:pPr>
            <w:r>
              <w:rPr>
                <w:lang w:val="en-US"/>
              </w:rPr>
              <w:t>I</w:t>
            </w:r>
            <w:r w:rsidR="00D17F4B">
              <w:rPr>
                <w:lang w:val="en-US"/>
              </w:rPr>
              <w:t>DF</w:t>
            </w:r>
          </w:p>
        </w:tc>
        <w:tc>
          <w:tcPr>
            <w:tcW w:w="6237" w:type="dxa"/>
            <w:shd w:val="clear" w:color="auto" w:fill="auto"/>
            <w:vAlign w:val="center"/>
          </w:tcPr>
          <w:p w14:paraId="082E6961" w14:textId="3181AE00" w:rsidR="009070F7" w:rsidRPr="00A579EB" w:rsidRDefault="00D0355D" w:rsidP="00BA62C8">
            <w:pPr>
              <w:rPr>
                <w:lang w:val="en-US"/>
              </w:rPr>
            </w:pPr>
            <w:r>
              <w:rPr>
                <w:lang w:val="en-US"/>
              </w:rPr>
              <w:t xml:space="preserve">Inverse </w:t>
            </w:r>
            <w:r w:rsidR="0027132E">
              <w:rPr>
                <w:lang w:val="en-US"/>
              </w:rPr>
              <w:t>D</w:t>
            </w:r>
            <w:r>
              <w:rPr>
                <w:lang w:val="en-US"/>
              </w:rPr>
              <w:t xml:space="preserve">ocument </w:t>
            </w:r>
            <w:r w:rsidR="0027132E">
              <w:rPr>
                <w:lang w:val="en-US"/>
              </w:rPr>
              <w:t>F</w:t>
            </w:r>
            <w:r>
              <w:rPr>
                <w:lang w:val="en-US"/>
              </w:rPr>
              <w:t>requency</w:t>
            </w:r>
          </w:p>
        </w:tc>
      </w:tr>
      <w:tr w:rsidR="009070F7" w:rsidRPr="00A579EB" w14:paraId="5F48369B" w14:textId="77777777" w:rsidTr="00A579EB">
        <w:trPr>
          <w:trHeight w:val="397"/>
        </w:trPr>
        <w:tc>
          <w:tcPr>
            <w:tcW w:w="1384" w:type="dxa"/>
            <w:shd w:val="clear" w:color="auto" w:fill="auto"/>
            <w:vAlign w:val="center"/>
          </w:tcPr>
          <w:p w14:paraId="03D992F4" w14:textId="56FD0F2A" w:rsidR="009070F7" w:rsidRPr="00A579EB" w:rsidRDefault="0027132E" w:rsidP="00BA62C8">
            <w:pPr>
              <w:rPr>
                <w:lang w:val="en-US"/>
              </w:rPr>
            </w:pPr>
            <w:r>
              <w:rPr>
                <w:lang w:val="en-US"/>
              </w:rPr>
              <w:t>GUI</w:t>
            </w:r>
          </w:p>
        </w:tc>
        <w:tc>
          <w:tcPr>
            <w:tcW w:w="6237" w:type="dxa"/>
            <w:shd w:val="clear" w:color="auto" w:fill="auto"/>
            <w:vAlign w:val="center"/>
          </w:tcPr>
          <w:p w14:paraId="4CE744D3" w14:textId="453B9DF1" w:rsidR="009070F7" w:rsidRPr="00A579EB" w:rsidRDefault="0027132E" w:rsidP="00BA62C8">
            <w:pPr>
              <w:rPr>
                <w:lang w:val="en-US"/>
              </w:rPr>
            </w:pPr>
            <w:r>
              <w:rPr>
                <w:lang w:val="en-US"/>
              </w:rPr>
              <w:t>Graphical User Interface</w:t>
            </w:r>
          </w:p>
        </w:tc>
      </w:tr>
      <w:tr w:rsidR="009070F7" w:rsidRPr="00A579EB" w14:paraId="6670D56F" w14:textId="77777777" w:rsidTr="00A579EB">
        <w:trPr>
          <w:trHeight w:val="397"/>
        </w:trPr>
        <w:tc>
          <w:tcPr>
            <w:tcW w:w="1384" w:type="dxa"/>
            <w:shd w:val="clear" w:color="auto" w:fill="auto"/>
            <w:vAlign w:val="center"/>
          </w:tcPr>
          <w:p w14:paraId="7063BDFC" w14:textId="1B26FEAB" w:rsidR="009070F7" w:rsidRPr="00A579EB" w:rsidRDefault="000F0CA0" w:rsidP="00BA62C8">
            <w:pPr>
              <w:rPr>
                <w:lang w:val="en-US"/>
              </w:rPr>
            </w:pPr>
            <w:r>
              <w:rPr>
                <w:lang w:val="en-US"/>
              </w:rPr>
              <w:t>SVM</w:t>
            </w:r>
          </w:p>
        </w:tc>
        <w:tc>
          <w:tcPr>
            <w:tcW w:w="6237" w:type="dxa"/>
            <w:shd w:val="clear" w:color="auto" w:fill="auto"/>
            <w:vAlign w:val="center"/>
          </w:tcPr>
          <w:p w14:paraId="3D7C590B" w14:textId="4204B0FA" w:rsidR="009070F7" w:rsidRPr="00A579EB" w:rsidRDefault="000F0CA0" w:rsidP="00BA62C8">
            <w:pPr>
              <w:rPr>
                <w:lang w:val="en-US"/>
              </w:rPr>
            </w:pPr>
            <w:r>
              <w:rPr>
                <w:lang w:val="en-US"/>
              </w:rPr>
              <w:t>Support Vector Machine</w:t>
            </w:r>
          </w:p>
        </w:tc>
      </w:tr>
      <w:tr w:rsidR="009070F7" w:rsidRPr="00A579EB" w14:paraId="0B6D1568" w14:textId="77777777" w:rsidTr="00A579EB">
        <w:trPr>
          <w:trHeight w:val="397"/>
        </w:trPr>
        <w:tc>
          <w:tcPr>
            <w:tcW w:w="1384" w:type="dxa"/>
            <w:shd w:val="clear" w:color="auto" w:fill="auto"/>
            <w:vAlign w:val="center"/>
          </w:tcPr>
          <w:p w14:paraId="11B8E662" w14:textId="49062BE7" w:rsidR="009070F7" w:rsidRPr="00A579EB" w:rsidRDefault="00F31F7B" w:rsidP="00BA62C8">
            <w:pPr>
              <w:rPr>
                <w:lang w:val="en-US"/>
              </w:rPr>
            </w:pPr>
            <w:r>
              <w:rPr>
                <w:lang w:val="en-US"/>
              </w:rPr>
              <w:t>RNN</w:t>
            </w:r>
          </w:p>
        </w:tc>
        <w:tc>
          <w:tcPr>
            <w:tcW w:w="6237" w:type="dxa"/>
            <w:shd w:val="clear" w:color="auto" w:fill="auto"/>
            <w:vAlign w:val="center"/>
          </w:tcPr>
          <w:p w14:paraId="7D6AF605" w14:textId="0CCF28E5" w:rsidR="009070F7" w:rsidRPr="00A579EB" w:rsidRDefault="00F31F7B" w:rsidP="00BA62C8">
            <w:pPr>
              <w:rPr>
                <w:lang w:val="en-US"/>
              </w:rPr>
            </w:pPr>
            <w:r>
              <w:rPr>
                <w:lang w:val="en-US"/>
              </w:rPr>
              <w:t>Recurring Neural Networks</w:t>
            </w:r>
          </w:p>
        </w:tc>
      </w:tr>
      <w:tr w:rsidR="009070F7" w:rsidRPr="00A579EB" w14:paraId="4D99B287" w14:textId="77777777" w:rsidTr="00A579EB">
        <w:trPr>
          <w:trHeight w:val="397"/>
        </w:trPr>
        <w:tc>
          <w:tcPr>
            <w:tcW w:w="1384" w:type="dxa"/>
            <w:shd w:val="clear" w:color="auto" w:fill="auto"/>
            <w:vAlign w:val="center"/>
          </w:tcPr>
          <w:p w14:paraId="72DAE65C" w14:textId="026082DB" w:rsidR="009070F7" w:rsidRPr="00A579EB" w:rsidRDefault="00F31F7B" w:rsidP="00BA62C8">
            <w:pPr>
              <w:rPr>
                <w:lang w:val="en-US"/>
              </w:rPr>
            </w:pPr>
            <w:r>
              <w:rPr>
                <w:lang w:val="en-US"/>
              </w:rPr>
              <w:t>LSTM</w:t>
            </w:r>
          </w:p>
        </w:tc>
        <w:tc>
          <w:tcPr>
            <w:tcW w:w="6237" w:type="dxa"/>
            <w:shd w:val="clear" w:color="auto" w:fill="auto"/>
            <w:vAlign w:val="center"/>
          </w:tcPr>
          <w:p w14:paraId="52C43E5F" w14:textId="4B88BEBC" w:rsidR="009070F7" w:rsidRPr="00A579EB" w:rsidRDefault="00F31F7B" w:rsidP="00BA62C8">
            <w:pPr>
              <w:rPr>
                <w:lang w:val="en-US"/>
              </w:rPr>
            </w:pPr>
            <w:r>
              <w:rPr>
                <w:lang w:val="en-US"/>
              </w:rPr>
              <w:t>Long Short-Term Memory</w:t>
            </w:r>
          </w:p>
        </w:tc>
      </w:tr>
      <w:tr w:rsidR="009070F7" w:rsidRPr="00A579EB" w14:paraId="42BE5561" w14:textId="77777777" w:rsidTr="00A579EB">
        <w:trPr>
          <w:trHeight w:val="397"/>
        </w:trPr>
        <w:tc>
          <w:tcPr>
            <w:tcW w:w="1384" w:type="dxa"/>
            <w:shd w:val="clear" w:color="auto" w:fill="auto"/>
            <w:vAlign w:val="center"/>
          </w:tcPr>
          <w:p w14:paraId="1C62D417" w14:textId="580A0E76" w:rsidR="009070F7" w:rsidRPr="00A579EB" w:rsidRDefault="009070F7" w:rsidP="00BA62C8">
            <w:pPr>
              <w:rPr>
                <w:lang w:val="en-US"/>
              </w:rPr>
            </w:pPr>
          </w:p>
        </w:tc>
        <w:tc>
          <w:tcPr>
            <w:tcW w:w="6237" w:type="dxa"/>
            <w:shd w:val="clear" w:color="auto" w:fill="auto"/>
            <w:vAlign w:val="center"/>
          </w:tcPr>
          <w:p w14:paraId="166F312D" w14:textId="14D99F62" w:rsidR="009070F7" w:rsidRPr="00A579EB" w:rsidRDefault="009070F7" w:rsidP="00BA62C8">
            <w:pPr>
              <w:rPr>
                <w:lang w:val="en-US"/>
              </w:rPr>
            </w:pPr>
          </w:p>
        </w:tc>
      </w:tr>
      <w:tr w:rsidR="009070F7" w:rsidRPr="00A579EB" w14:paraId="519C9AC1" w14:textId="77777777" w:rsidTr="00A579EB">
        <w:trPr>
          <w:trHeight w:val="397"/>
        </w:trPr>
        <w:tc>
          <w:tcPr>
            <w:tcW w:w="1384" w:type="dxa"/>
            <w:shd w:val="clear" w:color="auto" w:fill="auto"/>
            <w:vAlign w:val="center"/>
          </w:tcPr>
          <w:p w14:paraId="1ADE2F66" w14:textId="7BC43642" w:rsidR="009070F7" w:rsidRPr="00A579EB" w:rsidRDefault="009070F7" w:rsidP="00BA62C8">
            <w:pPr>
              <w:rPr>
                <w:lang w:val="en-US"/>
              </w:rPr>
            </w:pPr>
          </w:p>
        </w:tc>
        <w:tc>
          <w:tcPr>
            <w:tcW w:w="6237" w:type="dxa"/>
            <w:shd w:val="clear" w:color="auto" w:fill="auto"/>
            <w:vAlign w:val="center"/>
          </w:tcPr>
          <w:p w14:paraId="58CD28A1" w14:textId="31628301" w:rsidR="009070F7" w:rsidRPr="00A579EB" w:rsidRDefault="009070F7" w:rsidP="00BA62C8">
            <w:pPr>
              <w:rPr>
                <w:lang w:val="en-US"/>
              </w:rPr>
            </w:pPr>
          </w:p>
        </w:tc>
      </w:tr>
    </w:tbl>
    <w:p w14:paraId="7FE9B806" w14:textId="0256DEE4" w:rsidR="006F65E0" w:rsidRDefault="002F57F6" w:rsidP="002F57F6">
      <w:pPr>
        <w:pStyle w:val="Heading1"/>
      </w:pPr>
      <w:r w:rsidRPr="00656F0D">
        <w:br w:type="column"/>
      </w:r>
      <w:r w:rsidR="00C37060">
        <w:lastRenderedPageBreak/>
        <w:br w:type="page"/>
      </w:r>
      <w:bookmarkStart w:id="5" w:name="_Toc66826850"/>
      <w:bookmarkStart w:id="6" w:name="_Toc56933944"/>
      <w:r w:rsidR="001122B9" w:rsidRPr="00B90F4B">
        <w:lastRenderedPageBreak/>
        <w:t>Chapter</w:t>
      </w:r>
      <w:bookmarkEnd w:id="5"/>
      <w:r w:rsidR="007011B9" w:rsidRPr="00B90F4B">
        <w:t>:</w:t>
      </w:r>
      <w:r w:rsidR="001122B9" w:rsidRPr="00B90F4B">
        <w:br/>
        <w:t>Introduction</w:t>
      </w:r>
      <w:bookmarkEnd w:id="6"/>
    </w:p>
    <w:p w14:paraId="59B18E91" w14:textId="77777777" w:rsidR="00142817" w:rsidRPr="00142817" w:rsidRDefault="00142817" w:rsidP="00142817">
      <w:pPr>
        <w:rPr>
          <w:lang w:val="en-GB"/>
        </w:rPr>
      </w:pPr>
    </w:p>
    <w:p w14:paraId="5E54E67B" w14:textId="218880FB" w:rsidR="00291C3C" w:rsidRDefault="00291C3C" w:rsidP="00F405FD">
      <w:pPr>
        <w:pStyle w:val="Thesistext"/>
        <w:rPr>
          <w:lang w:val="en-IN"/>
        </w:rPr>
      </w:pPr>
      <w:r>
        <w:t>Internet is the biggest source of information. Due to the abundance of data available on the internet</w:t>
      </w:r>
      <w:r w:rsidR="00B24CE7">
        <w:t>,</w:t>
      </w:r>
      <w:r>
        <w:t xml:space="preserve"> one must be cautious about the authenticity of the information. </w:t>
      </w:r>
      <w:r w:rsidR="006D02F9" w:rsidRPr="006D02F9">
        <w:rPr>
          <w:lang w:val="en-IN"/>
        </w:rPr>
        <w:t>With the rise of social media platforms</w:t>
      </w:r>
      <w:r w:rsidR="001E6A75">
        <w:rPr>
          <w:lang w:val="en-IN"/>
        </w:rPr>
        <w:t>,</w:t>
      </w:r>
      <w:r w:rsidR="006D02F9" w:rsidRPr="006D02F9">
        <w:rPr>
          <w:lang w:val="en-IN"/>
        </w:rPr>
        <w:t xml:space="preserve"> people have more </w:t>
      </w:r>
      <w:r w:rsidR="006D02F9">
        <w:rPr>
          <w:lang w:val="en-IN"/>
        </w:rPr>
        <w:t>avenues t</w:t>
      </w:r>
      <w:r w:rsidR="006D02F9" w:rsidRPr="006D02F9">
        <w:rPr>
          <w:lang w:val="en-IN"/>
        </w:rPr>
        <w:t xml:space="preserve">o get the news other than the traditional </w:t>
      </w:r>
      <w:r w:rsidR="006D02F9">
        <w:rPr>
          <w:lang w:val="en-IN"/>
        </w:rPr>
        <w:t>s</w:t>
      </w:r>
      <w:r w:rsidR="006D02F9" w:rsidRPr="006D02F9">
        <w:rPr>
          <w:lang w:val="en-IN"/>
        </w:rPr>
        <w:t>ources such as print and broadcast media</w:t>
      </w:r>
      <w:r w:rsidR="005762C3">
        <w:rPr>
          <w:lang w:val="en-IN"/>
        </w:rPr>
        <w:fldChar w:fldCharType="begin"/>
      </w:r>
      <w:r w:rsidR="005762C3">
        <w:rPr>
          <w:lang w:val="en-IN"/>
        </w:rPr>
        <w:instrText xml:space="preserve"> ADDIN ZOTERO_ITEM CSL_CITATION {"citationID":"PMGIpUj7","properties":{"formattedCitation":"[1]","plainCitation":"[1]","noteIndex":0},"citationItems":[{"id":64,"uris":["http://zotero.org/users/6892409/items/9G2TXIKC"],"uri":["http://zotero.org/users/6892409/items/9G2TXIKC"],"itemData":{"id":64,"type":"webpage","abstract":"Online falsehoods or fake news as they are commonly called refers to the \"false, often sensational, information disseminated under the guise of news","container-title":"EDUZAURUS","language":"en-US","title":"Tackling The Fake News Phenomenon - Legislation And Other Factors - Free Essay Example","URL":"https://eduzaurus.com/free-essay-samples/tackling-the-fake-news-phenomenon-legislation-and-other-factors/","accessed":{"date-parts":[["2020",10,13]]}}}],"schema":"https://github.com/citation-style-language/schema/raw/master/csl-citation.json"} </w:instrText>
      </w:r>
      <w:r w:rsidR="005762C3">
        <w:rPr>
          <w:lang w:val="en-IN"/>
        </w:rPr>
        <w:fldChar w:fldCharType="separate"/>
      </w:r>
      <w:r w:rsidR="005762C3" w:rsidRPr="005762C3">
        <w:t>[1]</w:t>
      </w:r>
      <w:r w:rsidR="005762C3">
        <w:rPr>
          <w:lang w:val="en-IN"/>
        </w:rPr>
        <w:fldChar w:fldCharType="end"/>
      </w:r>
      <w:r w:rsidR="006D02F9">
        <w:rPr>
          <w:lang w:val="en-IN"/>
        </w:rPr>
        <w:t xml:space="preserve">. </w:t>
      </w:r>
    </w:p>
    <w:p w14:paraId="4A3EAD3E" w14:textId="5A318A78" w:rsidR="00D36978" w:rsidRDefault="006D02F9" w:rsidP="005268F1">
      <w:pPr>
        <w:pStyle w:val="Thesistext"/>
        <w:rPr>
          <w:lang w:val="en-IN"/>
        </w:rPr>
      </w:pPr>
      <w:r w:rsidRPr="006D02F9">
        <w:rPr>
          <w:lang w:val="en-IN"/>
        </w:rPr>
        <w:t>This type of</w:t>
      </w:r>
      <w:r w:rsidR="00291C3C">
        <w:rPr>
          <w:lang w:val="en-IN"/>
        </w:rPr>
        <w:t xml:space="preserve"> false</w:t>
      </w:r>
      <w:r w:rsidRPr="006D02F9">
        <w:rPr>
          <w:lang w:val="en-IN"/>
        </w:rPr>
        <w:t xml:space="preserve"> information has a </w:t>
      </w:r>
      <w:r w:rsidR="00B41865">
        <w:rPr>
          <w:lang w:val="en-IN"/>
        </w:rPr>
        <w:t>s</w:t>
      </w:r>
      <w:r w:rsidRPr="006D02F9">
        <w:rPr>
          <w:lang w:val="en-IN"/>
        </w:rPr>
        <w:t>ignificant impact on our social life.</w:t>
      </w:r>
      <w:r w:rsidR="00941E80">
        <w:rPr>
          <w:lang w:val="en-IN"/>
        </w:rPr>
        <w:t xml:space="preserve"> Websites deliberately publish hoaxes, propaganda and disinformation claiming to be real news to mainly affect the public opinion on some matters (mainly political)</w:t>
      </w:r>
      <w:r w:rsidR="00941E80">
        <w:rPr>
          <w:lang w:val="en-IN"/>
        </w:rPr>
        <w:fldChar w:fldCharType="begin"/>
      </w:r>
      <w:r w:rsidR="00941E80">
        <w:rPr>
          <w:lang w:val="en-IN"/>
        </w:rPr>
        <w:instrText xml:space="preserve"> ADDIN ZOTERO_ITEM CSL_CITATION {"citationID":"Y6RH1T9X","properties":{"formattedCitation":"[2]","plainCitation":"[2]","noteIndex":0},"citationItems":[{"id":53,"uris":["http://zotero.org/users/6892409/items/XE8SEM42"],"uri":["http://zotero.org/users/6892409/items/XE8SEM42"],"itemData":{"id":53,"type":"paper-conference","abstract":"This paper shows a simple approach for fake news detection using naive Bayes classifier. This approach was implemented as a software system and tested against a data set of Facebook news posts. We achieved classification accuracy of approximately 74% on the test set which is a decent result considering the relative simplicity of the model. This results may be improved in several ways, that are described in the article as well. Received results suggest, that fake news detection problem can be addressed with artificial intelligence methods.","container-title":"2017 IEEE First Ukraine Conference on Electrical and Computer Engineering (UKRCON)","DOI":"10.1109/UKRCON.2017.8100379","event":"2017 IEEE First Ukraine Conference on Electrical and Computer Engineering (UKRCON)","page":"900-903","source":"IEEE Xplore","title":"Fake news detection using naive Bayes classifier","author":[{"family":"Granik","given":"Mykhailo"},{"family":"Mesyura","given":"Volodymyr"}],"issued":{"date-parts":[["2017",5]]}}}],"schema":"https://github.com/citation-style-language/schema/raw/master/csl-citation.json"} </w:instrText>
      </w:r>
      <w:r w:rsidR="00941E80">
        <w:rPr>
          <w:lang w:val="en-IN"/>
        </w:rPr>
        <w:fldChar w:fldCharType="separate"/>
      </w:r>
      <w:r w:rsidR="00941E80" w:rsidRPr="00941E80">
        <w:t>[2]</w:t>
      </w:r>
      <w:r w:rsidR="00941E80">
        <w:rPr>
          <w:lang w:val="en-IN"/>
        </w:rPr>
        <w:fldChar w:fldCharType="end"/>
      </w:r>
      <w:r w:rsidR="00941E80">
        <w:rPr>
          <w:lang w:val="en-IN"/>
        </w:rPr>
        <w:t xml:space="preserve">. </w:t>
      </w:r>
      <w:r w:rsidRPr="006D02F9">
        <w:rPr>
          <w:lang w:val="en-IN"/>
        </w:rPr>
        <w:t xml:space="preserve">On the social network, </w:t>
      </w:r>
      <w:r>
        <w:rPr>
          <w:lang w:val="en-IN"/>
        </w:rPr>
        <w:t xml:space="preserve">the reach and effects of information spread occur at a fast pace, and false information </w:t>
      </w:r>
      <w:r w:rsidR="004F7E56">
        <w:rPr>
          <w:lang w:val="en-IN"/>
        </w:rPr>
        <w:t>has tremendous</w:t>
      </w:r>
      <w:r>
        <w:rPr>
          <w:lang w:val="en-IN"/>
        </w:rPr>
        <w:t xml:space="preserve"> potential to cause u</w:t>
      </w:r>
      <w:r w:rsidR="00B41865">
        <w:rPr>
          <w:lang w:val="en-IN"/>
        </w:rPr>
        <w:t>nrest</w:t>
      </w:r>
      <w:r>
        <w:rPr>
          <w:lang w:val="en-IN"/>
        </w:rPr>
        <w:t xml:space="preserve"> </w:t>
      </w:r>
      <w:r w:rsidR="00B41865">
        <w:rPr>
          <w:lang w:val="en-IN"/>
        </w:rPr>
        <w:t>among</w:t>
      </w:r>
      <w:r>
        <w:rPr>
          <w:lang w:val="en-IN"/>
        </w:rPr>
        <w:t xml:space="preserve"> millions of users in the present informational climate</w:t>
      </w:r>
      <w:r w:rsidR="00370495">
        <w:rPr>
          <w:lang w:val="en-IN"/>
        </w:rPr>
        <w:t>.</w:t>
      </w:r>
      <w:r w:rsidR="001E6A75">
        <w:rPr>
          <w:lang w:val="en-IN"/>
        </w:rPr>
        <w:t xml:space="preserve"> Since fake news spreads </w:t>
      </w:r>
      <w:r w:rsidR="00B41865">
        <w:rPr>
          <w:lang w:val="en-IN"/>
        </w:rPr>
        <w:t xml:space="preserve">more </w:t>
      </w:r>
      <w:r w:rsidR="001E6A75">
        <w:rPr>
          <w:lang w:val="en-IN"/>
        </w:rPr>
        <w:t>rapidly than real news</w:t>
      </w:r>
      <w:ins w:id="7" w:author="Jeevan Masavarapu" w:date="2020-11-22T15:54:00Z">
        <w:r w:rsidR="00FC1DD3">
          <w:rPr>
            <w:lang w:val="en-IN"/>
          </w:rPr>
          <w:t>,</w:t>
        </w:r>
      </w:ins>
      <w:r w:rsidR="001E6A75">
        <w:rPr>
          <w:lang w:val="en-IN"/>
        </w:rPr>
        <w:t xml:space="preserve"> there is a need to classify news</w:t>
      </w:r>
      <w:r w:rsidR="00941E80">
        <w:rPr>
          <w:lang w:val="en-IN"/>
        </w:rPr>
        <w:fldChar w:fldCharType="begin"/>
      </w:r>
      <w:r w:rsidR="00941E80">
        <w:rPr>
          <w:lang w:val="en-IN"/>
        </w:rPr>
        <w:instrText xml:space="preserve"> ADDIN ZOTERO_ITEM CSL_CITATION {"citationID":"lcJm4slz","properties":{"formattedCitation":"[3]","plainCitation":"[3]","noteIndex":0},"citationItems":[{"id":61,"uris":["http://zotero.org/groups/2563033/items/PJXHEQ5G"],"uri":["http://zotero.org/groups/2563033/items/PJXHEQ5G"],"itemData":{"id":61,"type":"paper-conference","abstract":"Information sharing on the web particularly via web-based networking media is increasing. Ability to identify, evaluate and address such information is significantly important. Fake information deliberately created is purposefully or unintentionally engendered over the internet. This is affecting a larger group of society who are blinded by technology. This paper illustrates model and methodology to detect fake news from news article with the assistance of Machine learning and Natural language processing. In this proposed work different feature engineering methods like count vector, TF-IDF and word embedding are used to generate feature vector. Seven different Machine learning Classification algorithms are trained to classify news as fake or real and are compared considering accuracy, F1 Score, recall, precision and best one is selected to build a model to classify news as fake or real.","container-title":"2020 Second International Conference on Inventive Research in Computing Applications (ICIRCA)","DOI":"10.1109/ICIRCA48905.2020.9183072","event":"2020 Second International Conference on Inventive Research in Computing Applications (ICIRCA)","page":"696-700","source":"IEEE Xplore","title":"Performance Comparison of Machine Learning Classifiers for Fake News Detection","author":[{"family":"Smitha","given":"N."},{"family":"Bharath","given":"R."}],"issued":{"date-parts":[["2020",7]]}}}],"schema":"https://github.com/citation-style-language/schema/raw/master/csl-citation.json"} </w:instrText>
      </w:r>
      <w:r w:rsidR="00941E80">
        <w:rPr>
          <w:lang w:val="en-IN"/>
        </w:rPr>
        <w:fldChar w:fldCharType="separate"/>
      </w:r>
      <w:r w:rsidR="00941E80" w:rsidRPr="00941E80">
        <w:t>[3]</w:t>
      </w:r>
      <w:r w:rsidR="00941E80">
        <w:rPr>
          <w:lang w:val="en-IN"/>
        </w:rPr>
        <w:fldChar w:fldCharType="end"/>
      </w:r>
      <w:r w:rsidR="001E6A75">
        <w:rPr>
          <w:lang w:val="en-IN"/>
        </w:rPr>
        <w:t>.</w:t>
      </w:r>
    </w:p>
    <w:p w14:paraId="40BAAE47" w14:textId="0BB7444C" w:rsidR="005268F1" w:rsidRDefault="00D36978" w:rsidP="005268F1">
      <w:pPr>
        <w:pStyle w:val="Thesistext"/>
        <w:rPr>
          <w:lang w:val="en-IN"/>
        </w:rPr>
      </w:pPr>
      <w:r>
        <w:rPr>
          <w:lang w:val="en-IN"/>
        </w:rPr>
        <w:t xml:space="preserve">Figure 1 shows how often </w:t>
      </w:r>
      <w:r w:rsidR="003A4FCF">
        <w:rPr>
          <w:lang w:val="en-IN"/>
        </w:rPr>
        <w:t>people see news articles or new reports on the internet that they perceive to be invented. The research was conducted in Sweden by Statistica in 2017. As can be inferred from the figure, 19% believe that they saw invented news several times per week, 25% believe it was sometime per week, 18% believe it was sometime per month and another 18% believe it was even less. Only 4% of the respondents were sure that they had never seen fake news on the Internet.</w:t>
      </w:r>
      <w:r w:rsidR="009B2335">
        <w:rPr>
          <w:lang w:val="en-IN"/>
        </w:rPr>
        <w:t>[12]</w:t>
      </w:r>
    </w:p>
    <w:p w14:paraId="10C3C625" w14:textId="77777777" w:rsidR="00142817" w:rsidRDefault="00142817" w:rsidP="005268F1">
      <w:pPr>
        <w:pStyle w:val="Thesistext"/>
        <w:rPr>
          <w:lang w:val="en-IN"/>
        </w:rPr>
      </w:pPr>
    </w:p>
    <w:p w14:paraId="1EB42D31" w14:textId="6B58978B" w:rsidR="00D36978" w:rsidRPr="005268F1" w:rsidRDefault="00D36978" w:rsidP="005268F1">
      <w:pPr>
        <w:pStyle w:val="Thesistext"/>
        <w:jc w:val="center"/>
        <w:rPr>
          <w:lang w:val="en-IN"/>
        </w:rPr>
      </w:pPr>
      <w:r>
        <w:rPr>
          <w:noProof/>
          <w:lang w:val="en-IN"/>
        </w:rPr>
        <w:drawing>
          <wp:inline distT="0" distB="0" distL="0" distR="0" wp14:anchorId="20A03339" wp14:editId="58038DD5">
            <wp:extent cx="3470644" cy="199178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3529965" cy="2025827"/>
                    </a:xfrm>
                    <a:prstGeom prst="rect">
                      <a:avLst/>
                    </a:prstGeom>
                  </pic:spPr>
                </pic:pic>
              </a:graphicData>
            </a:graphic>
          </wp:inline>
        </w:drawing>
      </w:r>
    </w:p>
    <w:p w14:paraId="0136712B" w14:textId="77777777" w:rsidR="00D36978" w:rsidRDefault="00D36978" w:rsidP="00D36978">
      <w:pPr>
        <w:pStyle w:val="Figurecaption"/>
        <w:rPr>
          <w:lang w:val="en-IN"/>
        </w:rPr>
      </w:pPr>
      <w:bookmarkStart w:id="8" w:name="_Toc56933923"/>
      <w:r>
        <w:t xml:space="preserve">Figure </w:t>
      </w:r>
      <w:r>
        <w:fldChar w:fldCharType="begin"/>
      </w:r>
      <w:r>
        <w:instrText xml:space="preserve"> SEQ Figure \* ARABIC </w:instrText>
      </w:r>
      <w:r>
        <w:fldChar w:fldCharType="separate"/>
      </w:r>
      <w:r>
        <w:rPr>
          <w:noProof/>
        </w:rPr>
        <w:t>1</w:t>
      </w:r>
      <w:r>
        <w:fldChar w:fldCharType="end"/>
      </w:r>
      <w:r>
        <w:t xml:space="preserve"> Frequency of Potential Fake Articles Encountered</w:t>
      </w:r>
      <w:bookmarkEnd w:id="8"/>
    </w:p>
    <w:p w14:paraId="27590F7E" w14:textId="77777777" w:rsidR="00D36978" w:rsidRDefault="00D36978" w:rsidP="00F405FD">
      <w:pPr>
        <w:pStyle w:val="Thesistext"/>
        <w:rPr>
          <w:lang w:val="en-IN"/>
        </w:rPr>
      </w:pPr>
    </w:p>
    <w:p w14:paraId="2A4435AD" w14:textId="27FD2D3D" w:rsidR="00922D7C" w:rsidRDefault="00922D7C" w:rsidP="00922D7C">
      <w:pPr>
        <w:pStyle w:val="Thesistext"/>
      </w:pPr>
      <w:r>
        <w:t>Inaccurate news articles recurrently push a single point of view, have a livid tone, or make wildly exaggerated claims. In such news articles there can be two types of data:</w:t>
      </w:r>
    </w:p>
    <w:p w14:paraId="15CBF3D5" w14:textId="77777777" w:rsidR="00922D7C" w:rsidRDefault="00922D7C" w:rsidP="00922D7C">
      <w:pPr>
        <w:pStyle w:val="Thesistext"/>
        <w:numPr>
          <w:ilvl w:val="0"/>
          <w:numId w:val="7"/>
        </w:numPr>
      </w:pPr>
      <w:r>
        <w:t xml:space="preserve">Visual based </w:t>
      </w:r>
    </w:p>
    <w:p w14:paraId="4C55FEE1" w14:textId="77777777" w:rsidR="00922D7C" w:rsidRDefault="00922D7C" w:rsidP="00922D7C">
      <w:pPr>
        <w:pStyle w:val="Thesistext"/>
        <w:numPr>
          <w:ilvl w:val="0"/>
          <w:numId w:val="7"/>
        </w:numPr>
      </w:pPr>
      <w:r>
        <w:t>Linguistics based</w:t>
      </w:r>
    </w:p>
    <w:p w14:paraId="1A1FE90A" w14:textId="4ADA68A3" w:rsidR="00922D7C" w:rsidRDefault="00922D7C" w:rsidP="00922D7C">
      <w:pPr>
        <w:pStyle w:val="Thesistext"/>
      </w:pPr>
      <w:r>
        <w:t xml:space="preserve">Visual based type of fake articles use content that acculturates graphical representation of photoshopped images or videos that grab attention on social media applications which are used frequently to post and share information like Facebook, </w:t>
      </w:r>
      <w:r w:rsidR="004C434C">
        <w:t>Instagram,</w:t>
      </w:r>
      <w:r w:rsidR="00B24CE7">
        <w:t xml:space="preserve"> and</w:t>
      </w:r>
      <w:r>
        <w:t xml:space="preserve"> Twitter.</w:t>
      </w:r>
    </w:p>
    <w:p w14:paraId="553BDC4E" w14:textId="79379F8D" w:rsidR="00922D7C" w:rsidRDefault="00922D7C" w:rsidP="00922D7C">
      <w:pPr>
        <w:pStyle w:val="Thesistext"/>
      </w:pPr>
      <w:r>
        <w:t>Linguistics based type of fake news are mainly text and string content</w:t>
      </w:r>
      <w:r w:rsidR="00B41865">
        <w:t>. T</w:t>
      </w:r>
      <w:r>
        <w:t xml:space="preserve">ext is used as a communication system and </w:t>
      </w:r>
      <w:r w:rsidR="000C5068">
        <w:t>it</w:t>
      </w:r>
      <w:r w:rsidR="00B41865">
        <w:t xml:space="preserve"> </w:t>
      </w:r>
      <w:r>
        <w:t>consists of features like tone, grammar, and pragmatics for discourse analysis. Some example of linguistics based fake news can be spam or junk emails, blogsites, even popular websites can create their own content and attract users with their authentic presence. In this paper</w:t>
      </w:r>
      <w:r w:rsidR="004E1BCB">
        <w:t>,</w:t>
      </w:r>
      <w:r>
        <w:t xml:space="preserve"> we are mainly focussed on this linguistics-based type of fake news. In this approach, individual words are treated as single and significant unit</w:t>
      </w:r>
      <w:r w:rsidR="00B41865">
        <w:t>s.</w:t>
      </w:r>
      <w:r>
        <w:t xml:space="preserve"> </w:t>
      </w:r>
      <w:r w:rsidR="00B41865">
        <w:t>F</w:t>
      </w:r>
      <w:r>
        <w:t xml:space="preserve">requency of each word is obtained which are </w:t>
      </w:r>
      <w:r w:rsidR="00B41865">
        <w:t xml:space="preserve">then </w:t>
      </w:r>
      <w:r>
        <w:t>analysed and aggregated.</w:t>
      </w:r>
      <w:r w:rsidR="00B41865">
        <w:t xml:space="preserve"> </w:t>
      </w:r>
      <w:r>
        <w:t xml:space="preserve"> </w:t>
      </w:r>
      <w:r w:rsidR="00B41865">
        <w:t>T</w:t>
      </w:r>
      <w:r>
        <w:t>his approach</w:t>
      </w:r>
      <w:r w:rsidR="00B41865">
        <w:t xml:space="preserve"> </w:t>
      </w:r>
      <w:r>
        <w:t>is language dependent.</w:t>
      </w:r>
    </w:p>
    <w:p w14:paraId="4D6D5280" w14:textId="7053E383" w:rsidR="005762C3" w:rsidRDefault="00B24CE7" w:rsidP="007B32A3">
      <w:pPr>
        <w:pStyle w:val="Thesistext"/>
        <w:rPr>
          <w:lang w:val="en-IN"/>
        </w:rPr>
      </w:pPr>
      <w:r>
        <w:rPr>
          <w:lang w:val="en-IN"/>
        </w:rPr>
        <w:t>A</w:t>
      </w:r>
      <w:r w:rsidR="001174BC">
        <w:rPr>
          <w:lang w:val="en-IN"/>
        </w:rPr>
        <w:t xml:space="preserve"> classifier</w:t>
      </w:r>
      <w:r w:rsidR="004E1BCB">
        <w:rPr>
          <w:lang w:val="en-IN"/>
        </w:rPr>
        <w:t xml:space="preserve"> to identify fake news is discussed</w:t>
      </w:r>
      <w:r>
        <w:rPr>
          <w:lang w:val="en-IN"/>
        </w:rPr>
        <w:t xml:space="preserve"> here</w:t>
      </w:r>
      <w:r w:rsidR="004E1BCB">
        <w:rPr>
          <w:lang w:val="en-IN"/>
        </w:rPr>
        <w:t xml:space="preserve">. A dataset </w:t>
      </w:r>
      <w:r w:rsidR="00C36233">
        <w:rPr>
          <w:lang w:val="en-IN"/>
        </w:rPr>
        <w:t xml:space="preserve">of news articles labelled true or false </w:t>
      </w:r>
      <w:r w:rsidR="004E1BCB">
        <w:rPr>
          <w:lang w:val="en-IN"/>
        </w:rPr>
        <w:t>is run through the TF-IDF vectorizer,</w:t>
      </w:r>
      <w:r w:rsidR="00C36233">
        <w:rPr>
          <w:lang w:val="en-IN"/>
        </w:rPr>
        <w:t xml:space="preserve"> a tool for converting text to numbers</w:t>
      </w:r>
      <w:r>
        <w:rPr>
          <w:lang w:val="en-IN"/>
        </w:rPr>
        <w:t>,</w:t>
      </w:r>
      <w:r w:rsidR="004E1BCB">
        <w:rPr>
          <w:lang w:val="en-IN"/>
        </w:rPr>
        <w:t xml:space="preserve"> which </w:t>
      </w:r>
      <w:r w:rsidR="00C36233">
        <w:rPr>
          <w:lang w:val="en-IN"/>
        </w:rPr>
        <w:t>are then</w:t>
      </w:r>
      <w:r w:rsidR="004E1BCB">
        <w:rPr>
          <w:lang w:val="en-IN"/>
        </w:rPr>
        <w:t xml:space="preserve"> passed through the Passive-Aggressive classifier.</w:t>
      </w:r>
      <w:r w:rsidR="00C36233">
        <w:rPr>
          <w:lang w:val="en-IN"/>
        </w:rPr>
        <w:t xml:space="preserve"> Then,</w:t>
      </w:r>
      <w:r w:rsidR="004E1BCB">
        <w:rPr>
          <w:lang w:val="en-IN"/>
        </w:rPr>
        <w:t xml:space="preserve"> </w:t>
      </w:r>
      <w:r w:rsidR="00C36233">
        <w:rPr>
          <w:lang w:val="en-IN"/>
        </w:rPr>
        <w:t>t</w:t>
      </w:r>
      <w:r w:rsidR="004E1BCB">
        <w:rPr>
          <w:lang w:val="en-IN"/>
        </w:rPr>
        <w:t>he</w:t>
      </w:r>
      <w:r w:rsidR="001174BC">
        <w:rPr>
          <w:lang w:val="en-IN"/>
        </w:rPr>
        <w:t xml:space="preserve"> trained</w:t>
      </w:r>
      <w:r w:rsidR="004E1BCB">
        <w:rPr>
          <w:lang w:val="en-IN"/>
        </w:rPr>
        <w:t xml:space="preserve"> model is put under tests and the </w:t>
      </w:r>
      <w:r w:rsidR="001174BC">
        <w:rPr>
          <w:lang w:val="en-IN"/>
        </w:rPr>
        <w:t>accuracy is calculated.</w:t>
      </w:r>
    </w:p>
    <w:p w14:paraId="08825B87" w14:textId="0BFE089D" w:rsidR="00356290" w:rsidRDefault="00356290" w:rsidP="007B32A3">
      <w:pPr>
        <w:pStyle w:val="Thesistext"/>
        <w:rPr>
          <w:lang w:val="en-IN"/>
        </w:rPr>
      </w:pPr>
    </w:p>
    <w:p w14:paraId="2D087C15" w14:textId="1CC4DE8B" w:rsidR="00C013C1" w:rsidRDefault="00C013C1" w:rsidP="00C013C1">
      <w:pPr>
        <w:pStyle w:val="Thesistext"/>
        <w:keepNext/>
      </w:pPr>
    </w:p>
    <w:p w14:paraId="46818683" w14:textId="77777777" w:rsidR="00CE3EB3" w:rsidRDefault="00CE3EB3">
      <w:pPr>
        <w:rPr>
          <w:rFonts w:ascii="Arial" w:hAnsi="Arial" w:cs="Arial"/>
          <w:b/>
          <w:bCs/>
          <w:kern w:val="32"/>
          <w:sz w:val="40"/>
          <w:szCs w:val="32"/>
          <w:lang w:val="en-GB"/>
        </w:rPr>
      </w:pPr>
      <w:r>
        <w:br w:type="page"/>
      </w:r>
    </w:p>
    <w:p w14:paraId="7EDFA370" w14:textId="5D4C17E4" w:rsidR="00F405FD" w:rsidRDefault="00655FD5" w:rsidP="00731348">
      <w:pPr>
        <w:pStyle w:val="Heading1"/>
      </w:pPr>
      <w:r>
        <w:lastRenderedPageBreak/>
        <w:t xml:space="preserve"> </w:t>
      </w:r>
      <w:bookmarkStart w:id="9" w:name="_Toc56933945"/>
      <w:r w:rsidR="00B90F4B">
        <w:t>Chapter:</w:t>
      </w:r>
      <w:r w:rsidR="00B90F4B">
        <w:br/>
      </w:r>
      <w:r w:rsidR="00F405FD">
        <w:t>Survey of related work</w:t>
      </w:r>
      <w:bookmarkEnd w:id="9"/>
    </w:p>
    <w:p w14:paraId="5259C932" w14:textId="5BAD8022" w:rsidR="002B4869" w:rsidRDefault="002B4869" w:rsidP="001E048E">
      <w:pPr>
        <w:pStyle w:val="Thesistext"/>
      </w:pPr>
      <w:r>
        <w:t xml:space="preserve"> As detection of fake news is classification problem many scientists address this issue by the means of machine learning and artificial intelligence. The algorithms in machine learning and artificial intelligence have started to work much better in the recent days </w:t>
      </w:r>
      <w:r w:rsidR="00A874D0">
        <w:t>and</w:t>
      </w:r>
      <w:r>
        <w:t xml:space="preserve"> the hardware is cheaper and bigger datasets are available. </w:t>
      </w:r>
      <w:r w:rsidR="00EE5E65">
        <w:t>There are several studies that discuss about fake news detection</w:t>
      </w:r>
      <w:r w:rsidR="00F405FD" w:rsidRPr="001E048E">
        <w:t>.</w:t>
      </w:r>
      <w:r w:rsidR="00EE5E65">
        <w:t xml:space="preserve"> </w:t>
      </w:r>
      <w:r>
        <w:t>Many journals and articles explained the core of the problem and how automatic detection of fake news</w:t>
      </w:r>
      <w:r w:rsidDel="009A1A91">
        <w:t xml:space="preserve"> </w:t>
      </w:r>
      <w:r>
        <w:t xml:space="preserve">has become an urgent problem in recent years </w:t>
      </w:r>
      <w:r>
        <w:fldChar w:fldCharType="begin"/>
      </w:r>
      <w:r w:rsidR="000F0CA0">
        <w:instrText xml:space="preserve"> ADDIN ZOTERO_ITEM CSL_CITATION {"citationID":"HSiRb7Oe","properties":{"formattedCitation":"[4]","plainCitation":"[4]","noteIndex":0},"citationItems":[{"id":70,"uris":["http://zotero.org/users/6892409/items/QK42UULD"],"uri":["http://zotero.org/users/6892409/items/QK42UULD"],"itemData":{"id":70,"type":"article-journal","abstract":"False information can be created and spread easily through the web and social media platforms, resulting in widespread real-world impact. Characterizing how false information proliferates on social platforms and why it succeeds in deceiving readers are critical to develop efficient detection algorithms and tools for early detection. A recent surge of research in this area has aimed to address the key issues using methods based on feature engineering, graph mining, and information modeling. Majority of the research has primarily focused on two broad categories of false information: opinion-based (e.g., fake reviews), and fact-based (e.g., false news and hoaxes). Therefore, in this work, we present a comprehensive survey spanning diverse aspects of false information, namely (i) the actors involved in spreading false information, (ii) rationale behind successfully deceiving readers, (iii) quantifying the impact of false information, (iv) measuring its characteristics across different dimensions, and finally, (iv) algorithms developed to detect false information. In doing so, we create a unified framework to describe these recent methods and highlight a number of important directions for future research.","container-title":"arXiv:1804.08559 [cs]","note":"arXiv: 1804.08559","source":"arXiv.org","title":"False Information on Web and Social Media: A Survey","title-short":"False Information on Web and Social Media","URL":"http://arxiv.org/abs/1804.08559","author":[{"family":"Kumar","given":"Srijan"},{"family":"Shah","given":"Neil"}],"accessed":{"date-parts":[["2020",10,14]]},"issued":{"date-parts":[["2018",4,23]]}}}],"schema":"https://github.com/citation-style-language/schema/raw/master/csl-citation.json"} </w:instrText>
      </w:r>
      <w:r>
        <w:fldChar w:fldCharType="separate"/>
      </w:r>
      <w:r w:rsidR="000F0CA0" w:rsidRPr="000F0CA0">
        <w:t>[4]</w:t>
      </w:r>
      <w:r>
        <w:fldChar w:fldCharType="end"/>
      </w:r>
      <w:r>
        <w:t xml:space="preserve">. </w:t>
      </w:r>
    </w:p>
    <w:p w14:paraId="1131BBB2" w14:textId="77777777" w:rsidR="004F7E56" w:rsidRDefault="00EE5E65" w:rsidP="001E048E">
      <w:pPr>
        <w:pStyle w:val="Thesistext"/>
      </w:pPr>
      <w:r>
        <w:t xml:space="preserve">In </w:t>
      </w:r>
      <w:r>
        <w:fldChar w:fldCharType="begin"/>
      </w:r>
      <w:r w:rsidR="000F0CA0">
        <w:instrText xml:space="preserve"> ADDIN ZOTERO_ITEM CSL_CITATION {"citationID":"t1I0asWL","properties":{"formattedCitation":"[5]","plainCitation":"[5]","noteIndex":0},"citationItems":[{"id":52,"uris":["http://zotero.org/groups/2563033/items/PZLJ32DW"],"uri":["http://zotero.org/groups/2563033/items/PZLJ32DW"],"itemData":{"id":52,"type":"article-journal","abstract":"This research surveys the current state-of-the-art technologies that are instrumental in the adoption and development of fake news detection. “Fake news detection” is defined as the task of categorizing news along a continuum of veracity, with an associated measure of certainty. Veracity is compromised by the occurrence of intentional deceptions. The nature of online news publication has changed, such that traditional fact checking and vetting from potential deception is impossible against the flood arising from content generators, as well as various formats and genres. The paper provides a typology of several varieties of veracity assessment methods emerging from two major categories – linguistic cue approaches (with machine learning), and network analysis approaches. We see promise in an innovative hybrid approach that combines linguistic cue and machine learning, with network-based behavioral data. Although designing a fake news detector is not a straightforward problem, we propose operational guidelines for a feasible fake news detecting system.","container-title":"Proceedings of the Association for Information Science and Technology","DOI":"10.1002/pra2.2015.145052010082","ISSN":"2373-9231","issue":"1","language":"en","note":"_eprint: https://onlinelibrary.wiley.com/doi/pdf/10.1002/pra2.2015.145052010082","page":"1-4","source":"Wiley Online Library","title":"Automatic deception detection: Methods for finding fake news","title-short":"Automatic deception detection","volume":"52","author":[{"family":"Conroy","given":"Nadia K."},{"family":"Rubin","given":"Victoria L."},{"family":"Chen","given":"Yimin"}],"issued":{"date-parts":[["2015"]]}}}],"schema":"https://github.com/citation-style-language/schema/raw/master/csl-citation.json"} </w:instrText>
      </w:r>
      <w:r>
        <w:fldChar w:fldCharType="separate"/>
      </w:r>
      <w:r w:rsidR="000F0CA0" w:rsidRPr="000F0CA0">
        <w:t>[5]</w:t>
      </w:r>
      <w:r>
        <w:fldChar w:fldCharType="end"/>
      </w:r>
      <w:r>
        <w:t>, the authors discuss about general methods that are available for this type of problem</w:t>
      </w:r>
      <w:r w:rsidR="00FE389D">
        <w:t xml:space="preserve">. In the paper, two major </w:t>
      </w:r>
      <w:r w:rsidR="00AC3582">
        <w:t xml:space="preserve">categories of methods were discussed </w:t>
      </w:r>
    </w:p>
    <w:p w14:paraId="7A6CAFDB" w14:textId="77777777" w:rsidR="004F7E56" w:rsidRDefault="00AC3582" w:rsidP="004F7E56">
      <w:pPr>
        <w:pStyle w:val="Thesistext"/>
        <w:numPr>
          <w:ilvl w:val="0"/>
          <w:numId w:val="10"/>
        </w:numPr>
      </w:pPr>
      <w:r>
        <w:t xml:space="preserve">linguistic approaches where the content of the message is extracted and analysed </w:t>
      </w:r>
    </w:p>
    <w:p w14:paraId="648DEA29" w14:textId="1EC3BB03" w:rsidR="00F405FD" w:rsidRDefault="00FE389D" w:rsidP="004F7E56">
      <w:pPr>
        <w:pStyle w:val="Thesistext"/>
        <w:numPr>
          <w:ilvl w:val="0"/>
          <w:numId w:val="10"/>
        </w:numPr>
      </w:pPr>
      <w:r>
        <w:t xml:space="preserve"> </w:t>
      </w:r>
      <w:r w:rsidR="00AC3582">
        <w:t>Network approaches in which the metadata or structured knowledge network queries can be harnessed.</w:t>
      </w:r>
    </w:p>
    <w:p w14:paraId="66A14CDA" w14:textId="4BBB52E4" w:rsidR="00A874D0" w:rsidRDefault="00BC08ED" w:rsidP="002B4869">
      <w:pPr>
        <w:pStyle w:val="Thesistext"/>
      </w:pPr>
      <w:r>
        <w:t>Some authors</w:t>
      </w:r>
      <w:r w:rsidR="00E94386">
        <w:t xml:space="preserve"> discussed about including fake news characterisation on psychology, social theories, existing algorithms from data mining perspective</w:t>
      </w:r>
      <w:r w:rsidR="00E80743">
        <w:t>, metrics and representative datasets</w:t>
      </w:r>
      <w:r>
        <w:t xml:space="preserve"> </w:t>
      </w:r>
      <w:r>
        <w:fldChar w:fldCharType="begin"/>
      </w:r>
      <w:r w:rsidR="00A874D0">
        <w:instrText xml:space="preserve"> ADDIN ZOTERO_ITEM CSL_CITATION {"citationID":"GMuGlCjk","properties":{"formattedCitation":"[6]","plainCitation":"[6]","noteIndex":0},"citationItems":[{"id":23,"uris":["http://zotero.org/users/6892409/items/KANES932"],"uri":["http://zotero.org/users/6892409/items/KANES932"],"itemData":{"id":23,"type":"paper-conference","abstract":"Social media interaction especially the news spreading around the network is a great source of information nowadays. From one's perspective, its negligible exertion, straightforward access, and quick dispersing of information that lead people to look out and eat up news from internet-based life. Twitter being a standout amongst the most well-known ongoing news sources additionally ends up a standout amongst the most dominant news radiating mediums. It is known to cause extensive harm by spreading bits of gossip previously. Online clients are normally vulnerable and will, in general, perceive all that they run over web-based networking media as reliable. Consequently, mechanizing counterfeit news recognition is elementary to keep up hearty online media and informal organization. This paper proposes a model for recognizing forged news messages from twitter posts, by figuring out how to anticipate precision appraisals, in view of computerizing forged news identification in Twitter datasets. Afterwards, we performed a comparison between five well-known Machine Learning algorithms, like Support Vector Machine, Naïve Bayes Method, Logistic Regression and Recurrent Neural Network models, separately to demonstrate the efficiency of the classification performance on the dataset. Our experimental result showed that SVM and Naïve Bayes classifier outperforms the other algorithms.","container-title":"2019 7th International Conference on Smart Computing Communications (ICSCC)","DOI":"10.1109/ICSCC.2019.8843612","event":"2019 7th International Conference on Smart Computing Communications (ICSCC)","page":"1-5","source":"IEEE Xplore","title":"Detecting Fake News using Machine Learning and Deep Learning Algorithms","author":[{"family":"Abdullah-All-Tanvir","given":""},{"family":"Mahir","given":"Ehesas Mia"},{"family":"Akhter","given":"Saima"},{"family":"Huq","given":"Mohammad Rezwanul"}],"issued":{"date-parts":[["2019",6]]}}}],"schema":"https://github.com/citation-style-language/schema/raw/master/csl-citation.json"} </w:instrText>
      </w:r>
      <w:r>
        <w:fldChar w:fldCharType="separate"/>
      </w:r>
      <w:r w:rsidR="00A874D0" w:rsidRPr="00A874D0">
        <w:t>[6]</w:t>
      </w:r>
      <w:r>
        <w:fldChar w:fldCharType="end"/>
      </w:r>
      <w:r w:rsidR="009A1A91">
        <w:t xml:space="preserve">. </w:t>
      </w:r>
      <w:r w:rsidR="00B263DC">
        <w:t xml:space="preserve">This </w:t>
      </w:r>
      <w:r w:rsidR="00B263DC">
        <w:fldChar w:fldCharType="begin"/>
      </w:r>
      <w:r w:rsidR="00B263DC">
        <w:instrText xml:space="preserve"> ADDIN ZOTERO_ITEM CSL_CITATION {"citationID":"kVqv8NWI","properties":{"formattedCitation":"[7]","plainCitation":"[7]","noteIndex":0},"citationItems":[{"id":74,"uris":["http://zotero.org/users/6892409/items/UKIXCBG9"],"uri":["http://zotero.org/users/6892409/items/UKIXCBG9"],"itemData":{"id":74,"type":"paper-conference","abstract":"The increasing popularity of social media promotes the proliferation of fake news. With the development of multimedia technology, fake news attempts to utilize multimedia content with images or videos to attract and mislead readers for rapid dissemination, which makes visual content an important part of fake news. Fake-news images, images attached to fake news posts, include not only fake images that are maliciously tampered but also real images that are wrongly used to represent irrelevant events. Hence, how to fully exploit the inherent characteristics of fake-news images is an important but challenging problem for fake news detection. In the real world, fake-news images may have significantly different characteristics from real-news images at both physical and semantic levels, which can be clearly reflected in the frequency and pixel domain, respectively. Therefore, we propose a novel framework Multi-domain Visual Neural Network (MVNN) to fuse the visual information of frequency and pixel domains for detecting fake news. Specifically, we design a CNN-based network to automatically capture the complex patterns of fake-news images in the frequency domain; and utilize a multi-branch CNN-RNN model to extract visual features from different semantic levels in the pixel domain. An attention mechanism is utilized to fuse the feature representations of frequency and pixel domains dynamically. Extensive experiments conducted on a real world dataset demonstrate that MVNN outperforms existing methods with at least 9.2% in accuracy, and can help improve the performance of multi-modal fake news detection by over 5.2%.","container-title":"2019 IEEE International Conference on Data Mining (ICDM)","DOI":"10.1109/ICDM.2019.00062","event":"2019 IEEE International Conference on Data Mining (ICDM)","note":"ISSN: 2374-8486","page":"518-527","source":"IEEE Xplore","title":"Exploiting Multi-domain Visual Information for Fake News Detection","author":[{"family":"Qi","given":"Peng"},{"family":"Cao","given":"Juan"},{"family":"Yang","given":"Tianyun"},{"family":"Guo","given":"Junbo"},{"family":"Li","given":"Jintao"}],"issued":{"date-parts":[["2019",11]]}}}],"schema":"https://github.com/citation-style-language/schema/raw/master/csl-citation.json"} </w:instrText>
      </w:r>
      <w:r w:rsidR="00B263DC">
        <w:fldChar w:fldCharType="separate"/>
      </w:r>
      <w:r w:rsidR="00B263DC" w:rsidRPr="00B263DC">
        <w:t>[7]</w:t>
      </w:r>
      <w:r w:rsidR="00B263DC">
        <w:fldChar w:fldCharType="end"/>
      </w:r>
      <w:r w:rsidR="00B263DC">
        <w:t xml:space="preserve"> paper proposed a multi-domain visual neural network to fuse pixel domains for detecting fake news which capture patterns of fake news images and detect.</w:t>
      </w:r>
      <w:r w:rsidR="002B4869">
        <w:t xml:space="preserve"> There were papers that tackle this problem by probabilistic and geometric machine learning models and compare them to see which model is the best model to detect fake news</w:t>
      </w:r>
      <w:r w:rsidR="002B4869">
        <w:fldChar w:fldCharType="begin"/>
      </w:r>
      <w:r w:rsidR="002B4869">
        <w:instrText xml:space="preserve"> ADDIN ZOTERO_ITEM CSL_CITATION {"citationID":"bYzNbAHz","properties":{"formattedCitation":"[8]","plainCitation":"[8]","noteIndex":0},"citationItems":[{"id":78,"uris":["http://zotero.org/users/6892409/items/VNQBCVCU"],"uri":["http://zotero.org/users/6892409/items/VNQBCVCU"],"itemData":{"id":78,"type":"paper-conference","abstract":"Fake news consists of news that is not well researched or deliberate steps have been taken to spread misinformation or hoaxes via different forms of news distribution networks. This paper aims to tackle this issue using a computational model of probabilistic and geometric machine learning models. Moreover, the scores of two different vectorizers namely count and Term Frequency Inverse Document Format(TF-IDF) will be compared to find the appropriate vectorizer for fake news detection. English stop words have been used to improve the scores. Various classifiers like Naive Bayes, Support Vector Machine(SVM), Logistic regression and decision tree classifier were used to predict the fake news. Simulation results indicate Support Vector Machine (SVM) with the TF-IDF gave the most accurate prediction.","container-title":"2019 Innovations in Power and Advanced Computing Technologies (i-PACT)","DOI":"10.1109/i-PACT44901.2019.8960044","event":"2019 Innovations in Power and Advanced Computing Technologies (i-PACT)","page":"1-5","source":"IEEE Xplore","title":"Comparison of Various Machine Learning Models for Accurate Detection of Fake News","volume":"1","author":[{"family":"Poddar","given":"Karishnu"},{"family":"Amali D.","given":"Geraldine Bessie"},{"family":"Umadevi","given":"K.S."}],"issued":{"date-parts":[["2019",3]]}}}],"schema":"https://github.com/citation-style-language/schema/raw/master/csl-citation.json"} </w:instrText>
      </w:r>
      <w:r w:rsidR="002B4869">
        <w:fldChar w:fldCharType="separate"/>
      </w:r>
      <w:r w:rsidR="002B4869" w:rsidRPr="002B4869">
        <w:t>[8]</w:t>
      </w:r>
      <w:r w:rsidR="002B4869">
        <w:fldChar w:fldCharType="end"/>
      </w:r>
      <w:r w:rsidR="002B4869">
        <w:t xml:space="preserve"> </w:t>
      </w:r>
      <w:r w:rsidR="002B4869">
        <w:fldChar w:fldCharType="begin"/>
      </w:r>
      <w:r w:rsidR="00A874D0">
        <w:instrText xml:space="preserve"> ADDIN ZOTERO_ITEM CSL_CITATION {"citationID":"jLRGOO0J","properties":{"formattedCitation":"[6]","plainCitation":"[6]","noteIndex":0},"citationItems":[{"id":23,"uris":["http://zotero.org/users/6892409/items/KANES932"],"uri":["http://zotero.org/users/6892409/items/KANES932"],"itemData":{"id":23,"type":"paper-conference","abstract":"Social media interaction especially the news spreading around the network is a great source of information nowadays. From one's perspective, its negligible exertion, straightforward access, and quick dispersing of information that lead people to look out and eat up news from internet-based life. Twitter being a standout amongst the most well-known ongoing news sources additionally ends up a standout amongst the most dominant news radiating mediums. It is known to cause extensive harm by spreading bits of gossip previously. Online clients are normally vulnerable and will, in general, perceive all that they run over web-based networking media as reliable. Consequently, mechanizing counterfeit news recognition is elementary to keep up hearty online media and informal organization. This paper proposes a model for recognizing forged news messages from twitter posts, by figuring out how to anticipate precision appraisals, in view of computerizing forged news identification in Twitter datasets. Afterwards, we performed a comparison between five well-known Machine Learning algorithms, like Support Vector Machine, Naïve Bayes Method, Logistic Regression and Recurrent Neural Network models, separately to demonstrate the efficiency of the classification performance on the dataset. Our experimental result showed that SVM and Naïve Bayes classifier outperforms the other algorithms.","container-title":"2019 7th International Conference on Smart Computing Communications (ICSCC)","DOI":"10.1109/ICSCC.2019.8843612","event":"2019 7th International Conference on Smart Computing Communications (ICSCC)","page":"1-5","source":"IEEE Xplore","title":"Detecting Fake News using Machine Learning and Deep Learning Algorithms","author":[{"family":"Abdullah-All-Tanvir","given":""},{"family":"Mahir","given":"Ehesas Mia"},{"family":"Akhter","given":"Saima"},{"family":"Huq","given":"Mohammad Rezwanul"}],"issued":{"date-parts":[["2019",6]]}}}],"schema":"https://github.com/citation-style-language/schema/raw/master/csl-citation.json"} </w:instrText>
      </w:r>
      <w:r w:rsidR="002B4869">
        <w:fldChar w:fldCharType="separate"/>
      </w:r>
      <w:r w:rsidR="00A874D0" w:rsidRPr="00A874D0">
        <w:t>[6]</w:t>
      </w:r>
      <w:r w:rsidR="002B4869">
        <w:fldChar w:fldCharType="end"/>
      </w:r>
      <w:r w:rsidR="002B4869">
        <w:t xml:space="preserve">. </w:t>
      </w:r>
    </w:p>
    <w:p w14:paraId="1A414601" w14:textId="6C67C320" w:rsidR="00A874D0" w:rsidRDefault="00A874D0" w:rsidP="002B4869">
      <w:pPr>
        <w:pStyle w:val="Thesistext"/>
      </w:pPr>
      <w:r>
        <w:t xml:space="preserve">This article </w:t>
      </w:r>
      <w:r>
        <w:fldChar w:fldCharType="begin"/>
      </w:r>
      <w:r>
        <w:instrText xml:space="preserve"> ADDIN ZOTERO_ITEM CSL_CITATION {"citationID":"rtM2BhXh","properties":{"formattedCitation":"[2]","plainCitation":"[2]","noteIndex":0},"citationItems":[{"id":53,"uris":["http://zotero.org/users/6892409/items/XE8SEM42"],"uri":["http://zotero.org/users/6892409/items/XE8SEM42"],"itemData":{"id":53,"type":"paper-conference","abstract":"This paper shows a simple approach for fake news detection using naive Bayes classifier. This approach was implemented as a software system and tested against a data set of Facebook news posts. We achieved classification accuracy of approximately 74% on the test set which is a decent result considering the relative simplicity of the model. This results may be improved in several ways, that are described in the article as well. Received results suggest, that fake news detection problem can be addressed with artificial intelligence methods.","container-title":"2017 IEEE First Ukraine Conference on Electrical and Computer Engineering (UKRCON)","DOI":"10.1109/UKRCON.2017.8100379","event":"2017 IEEE First Ukraine Conference on Electrical and Computer Engineering (UKRCON)","page":"900-903","source":"IEEE Xplore","title":"Fake news detection using naive Bayes classifier","author":[{"family":"Granik","given":"Mykhailo"},{"family":"Mesyura","given":"Volodymyr"}],"issued":{"date-parts":[["2017",5]]}}}],"schema":"https://github.com/citation-style-language/schema/raw/master/csl-citation.json"} </w:instrText>
      </w:r>
      <w:r>
        <w:fldChar w:fldCharType="separate"/>
      </w:r>
      <w:r w:rsidRPr="00A874D0">
        <w:t>[2]</w:t>
      </w:r>
      <w:r>
        <w:fldChar w:fldCharType="end"/>
      </w:r>
      <w:r>
        <w:t xml:space="preserve"> describes how a particular method works for a particular labelled dataset and support the idea of artificial intelligence for this issue. Some authors used the stance detection technique</w:t>
      </w:r>
      <w:r w:rsidR="006D6A9E">
        <w:t xml:space="preserve"> which predicts whether the document agrees or disagrees with respect to the target claim</w:t>
      </w:r>
      <w:r w:rsidR="006D6A9E">
        <w:fldChar w:fldCharType="begin"/>
      </w:r>
      <w:r w:rsidR="006D6A9E">
        <w:instrText xml:space="preserve"> ADDIN ZOTERO_ITEM CSL_CITATION {"citationID":"SsmkOycu","properties":{"formattedCitation":"[9]","plainCitation":"[9]","noteIndex":0},"citationItems":[{"id":83,"uris":["http://zotero.org/users/6892409/items/UAUV7H8P"],"uri":["http://zotero.org/users/6892409/items/UAUV7H8P"],"itemData":{"id":83,"type":"article-journal","abstract":"We present a novel end-to-end memory network for stance detection, which jointly (i) predicts whether a document agrees, disagrees, discusses or is unrelated with respect to a given target claim, and also (ii) extracts snippets of evidence for that prediction. The network operates at the paragraph level and integrates convolutional and recurrent neural networks, as well as a similarity matrix as part of the overall architecture. The experimental evaluation on the Fake News Challenge dataset shows state-of-the-art performance.","container-title":"arXiv:1804.07581 [cs]","note":"arXiv: 1804.07581","source":"arXiv.org","title":"Automatic Stance Detection Using End-to-End Memory Networks","URL":"http://arxiv.org/abs/1804.07581","author":[{"family":"Mohtarami","given":"Mitra"},{"family":"Baly","given":"Ramy"},{"family":"Glass","given":"James"},{"family":"Nakov","given":"Preslav"},{"family":"Marquez","given":"Lluis"},{"family":"Moschitti","given":"Alessandro"}],"accessed":{"date-parts":[["2020",10,14]]},"issued":{"date-parts":[["2018",4,20]]}}}],"schema":"https://github.com/citation-style-language/schema/raw/master/csl-citation.json"} </w:instrText>
      </w:r>
      <w:r w:rsidR="006D6A9E">
        <w:fldChar w:fldCharType="separate"/>
      </w:r>
      <w:r w:rsidR="006D6A9E" w:rsidRPr="006D6A9E">
        <w:t>[9]</w:t>
      </w:r>
      <w:r w:rsidR="006D6A9E">
        <w:fldChar w:fldCharType="end"/>
      </w:r>
      <w:r w:rsidR="006D6A9E">
        <w:t xml:space="preserve">. </w:t>
      </w:r>
    </w:p>
    <w:p w14:paraId="25AD7DA9" w14:textId="37368FED" w:rsidR="006D6A9E" w:rsidRDefault="006D6A9E" w:rsidP="002B4869">
      <w:pPr>
        <w:pStyle w:val="Thesistext"/>
      </w:pPr>
      <w:r>
        <w:t>Out of all the papers there is one paper which discusses about the field of natural language processing</w:t>
      </w:r>
      <w:r w:rsidR="00E142CD">
        <w:t xml:space="preserve"> </w:t>
      </w:r>
      <w:r>
        <w:t>(NLP) for fake news detection where the authors review task formulation and NLP solutions that have developed for this task. They</w:t>
      </w:r>
      <w:r w:rsidR="00E142CD">
        <w:t xml:space="preserve"> </w:t>
      </w:r>
      <w:r>
        <w:t>examine the point of restraint and issue definitions</w:t>
      </w:r>
      <w:r w:rsidR="00E142CD">
        <w:t xml:space="preserve">, highlighting the importance of NLP for fake news detection </w:t>
      </w:r>
      <w:r w:rsidR="00E142CD">
        <w:fldChar w:fldCharType="begin"/>
      </w:r>
      <w:r w:rsidR="00E142CD">
        <w:instrText xml:space="preserve"> ADDIN ZOTERO_ITEM CSL_CITATION {"citationID":"ze6sodGS","properties":{"formattedCitation":"[10]","plainCitation":"[10]","noteIndex":0},"citationItems":[{"id":87,"uris":["http://zotero.org/users/6892409/items/KAREBCRN"],"uri":["http://zotero.org/users/6892409/items/KAREBCRN"],"itemData":{"id":87,"type":"article-journal","abstract":"Fake news detection is a critical yet challenging problem in Natural Language Processing (NLP). The rapid rise of social networking platforms has not only yielded a vast increase in information accessibility but has also accelerated the spread of fake news. Thus, the effect of fake news has been growing, sometimes extending to the offline world and threatening public safety. Given the massive amount of Web content, automatic fake news detection is a practical NLP problem useful to all online content providers, in order to reduce the human time and effort to detect and prevent the spread of fake news. In this paper, we describe the challenges involved in fake news detection and also describe related tasks. We systematically review and compare the task formulations, datasets and NLP solutions that have been developed for this task, and also discuss the potentials and limitations of them. Based on our insights, we outline promising research directions, including more fine-grained, detailed, fair, and practical detection models. We also highlight the difference between fake news detection and other related tasks, and the importance of NLP solutions for fake news detection.","container-title":"arXiv:1811.00770 [cs]","note":"arXiv: 1811.00770","source":"arXiv.org","title":"A Survey on Natural Language Processing for Fake News Detection","URL":"http://arxiv.org/abs/1811.00770","author":[{"family":"Oshikawa","given":"Ray"},{"family":"Qian","given":"Jing"},{"family":"Wang","given":"William Yang"}],"accessed":{"date-parts":[["2020",10,14]]},"issued":{"date-parts":[["2020",3,4]]}}}],"schema":"https://github.com/citation-style-language/schema/raw/master/csl-citation.json"} </w:instrText>
      </w:r>
      <w:r w:rsidR="00E142CD">
        <w:fldChar w:fldCharType="separate"/>
      </w:r>
      <w:r w:rsidR="00E142CD" w:rsidRPr="00E142CD">
        <w:t>[10]</w:t>
      </w:r>
      <w:r w:rsidR="00E142CD">
        <w:fldChar w:fldCharType="end"/>
      </w:r>
      <w:r w:rsidR="00E142CD">
        <w:t>.</w:t>
      </w:r>
      <w:r>
        <w:t xml:space="preserve"> </w:t>
      </w:r>
    </w:p>
    <w:p w14:paraId="433C459F" w14:textId="72123C88" w:rsidR="00CE3EB3" w:rsidRDefault="00CE3EB3">
      <w:pPr>
        <w:rPr>
          <w:lang w:val="en-GB"/>
        </w:rPr>
      </w:pPr>
      <w:r>
        <w:br w:type="page"/>
      </w:r>
    </w:p>
    <w:p w14:paraId="335D0515" w14:textId="4AF19DCC" w:rsidR="00F405FD" w:rsidRPr="00731348" w:rsidRDefault="00A04C24">
      <w:pPr>
        <w:pStyle w:val="Heading1"/>
        <w:rPr>
          <w:rFonts w:ascii="Times New Roman" w:hAnsi="Times New Roman" w:cs="Times New Roman"/>
          <w:sz w:val="24"/>
        </w:rPr>
      </w:pPr>
      <w:bookmarkStart w:id="10" w:name="_Toc56933946"/>
      <w:r>
        <w:lastRenderedPageBreak/>
        <w:t>C</w:t>
      </w:r>
      <w:r w:rsidR="007C0724" w:rsidRPr="007C0724">
        <w:t>h</w:t>
      </w:r>
      <w:r w:rsidR="00B90F4B" w:rsidRPr="007C0724">
        <w:t>apter</w:t>
      </w:r>
      <w:r w:rsidR="00FB3F4E" w:rsidRPr="00E142CD">
        <w:t>:</w:t>
      </w:r>
      <w:r w:rsidR="001122B9" w:rsidRPr="00E142CD">
        <w:br/>
      </w:r>
      <w:r w:rsidR="007011B9" w:rsidRPr="00E142CD">
        <w:t>Problem statement</w:t>
      </w:r>
      <w:r w:rsidR="00405653" w:rsidRPr="00E142CD">
        <w:t xml:space="preserve">, </w:t>
      </w:r>
      <w:r w:rsidR="001C0422">
        <w:t>O</w:t>
      </w:r>
      <w:r w:rsidR="00405653" w:rsidRPr="00E142CD">
        <w:t>bjectives</w:t>
      </w:r>
      <w:r w:rsidR="007011B9" w:rsidRPr="00E142CD">
        <w:t xml:space="preserve"> and </w:t>
      </w:r>
      <w:r w:rsidR="001C0422">
        <w:t>M</w:t>
      </w:r>
      <w:r w:rsidR="007011B9" w:rsidRPr="00E142CD">
        <w:t>ain contribution</w:t>
      </w:r>
      <w:bookmarkEnd w:id="10"/>
    </w:p>
    <w:p w14:paraId="1298B679" w14:textId="3EB90923" w:rsidR="001E048E" w:rsidRDefault="00583D70" w:rsidP="001E048E">
      <w:pPr>
        <w:pStyle w:val="Thesistext"/>
      </w:pPr>
      <w:r>
        <w:t>The world of internet is a cesspool of fake news</w:t>
      </w:r>
      <w:r w:rsidR="002C17AB">
        <w:t>.</w:t>
      </w:r>
      <w:r w:rsidR="00BB5262" w:rsidRPr="00BB5262">
        <w:rPr>
          <w:rFonts w:ascii="Arial" w:hAnsi="Arial" w:cs="Arial"/>
          <w:color w:val="202122"/>
          <w:sz w:val="21"/>
          <w:szCs w:val="21"/>
          <w:shd w:val="clear" w:color="auto" w:fill="FFFFFF"/>
        </w:rPr>
        <w:t xml:space="preserve"> </w:t>
      </w:r>
      <w:r w:rsidR="00BB5262">
        <w:rPr>
          <w:color w:val="202122"/>
          <w:shd w:val="clear" w:color="auto" w:fill="FFFFFF"/>
        </w:rPr>
        <w:t>F</w:t>
      </w:r>
      <w:r w:rsidR="00BB5262" w:rsidRPr="00731348">
        <w:rPr>
          <w:color w:val="202122"/>
          <w:shd w:val="clear" w:color="auto" w:fill="FFFFFF"/>
        </w:rPr>
        <w:t xml:space="preserve">ake news </w:t>
      </w:r>
      <w:r w:rsidR="00BB5262">
        <w:rPr>
          <w:color w:val="202122"/>
          <w:shd w:val="clear" w:color="auto" w:fill="FFFFFF"/>
        </w:rPr>
        <w:t>aims</w:t>
      </w:r>
      <w:r w:rsidR="00BB5262" w:rsidRPr="00731348">
        <w:rPr>
          <w:color w:val="202122"/>
          <w:shd w:val="clear" w:color="auto" w:fill="FFFFFF"/>
        </w:rPr>
        <w:t xml:space="preserve"> to </w:t>
      </w:r>
      <w:r w:rsidR="00BB5262">
        <w:rPr>
          <w:color w:val="202122"/>
          <w:shd w:val="clear" w:color="auto" w:fill="FFFFFF"/>
        </w:rPr>
        <w:t>persuade</w:t>
      </w:r>
      <w:r w:rsidR="00BB5262" w:rsidRPr="00731348">
        <w:rPr>
          <w:color w:val="202122"/>
          <w:shd w:val="clear" w:color="auto" w:fill="FFFFFF"/>
        </w:rPr>
        <w:t xml:space="preserve"> the reader to </w:t>
      </w:r>
      <w:r w:rsidR="00BB5262">
        <w:rPr>
          <w:color w:val="202122"/>
          <w:shd w:val="clear" w:color="auto" w:fill="FFFFFF"/>
        </w:rPr>
        <w:t>trust</w:t>
      </w:r>
      <w:r w:rsidR="00BB5262" w:rsidRPr="00731348">
        <w:rPr>
          <w:color w:val="202122"/>
          <w:shd w:val="clear" w:color="auto" w:fill="FFFFFF"/>
        </w:rPr>
        <w:t xml:space="preserve"> false information which deems these articles difficult to perceive. The rate of producing digital news is large and quick, running daily at every second</w:t>
      </w:r>
      <w:r w:rsidR="00BB5262">
        <w:rPr>
          <w:color w:val="202122"/>
          <w:shd w:val="clear" w:color="auto" w:fill="FFFFFF"/>
        </w:rPr>
        <w:fldChar w:fldCharType="begin"/>
      </w:r>
      <w:r w:rsidR="00BB5262">
        <w:rPr>
          <w:color w:val="202122"/>
          <w:shd w:val="clear" w:color="auto" w:fill="FFFFFF"/>
        </w:rPr>
        <w:instrText xml:space="preserve"> ADDIN ZOTERO_ITEM CSL_CITATION {"citationID":"0IDKIYt5","properties":{"formattedCitation":"[11]","plainCitation":"[11]","noteIndex":0},"citationItems":[{"id":91,"uris":["http://zotero.org/users/6892409/items/5EK53X3T"],"uri":["http://zotero.org/users/6892409/items/5EK53X3T"],"itemData":{"id":91,"type":"entry-encyclopedia","abstract":"Detection of fake news online is important in today's society as fresh news content is rapidly being produced as a result of the abundance of technology that is present. In the world of false news, there are seven main categories and within each category, the piece of fake news content can be visual- and/or linguistic-based. In order to detect fake news, both linguistic and non-linguistic cues can be analyzed using several methods. While many of these methods of detecting fake news are generally successful, they do have some limitations.","container-title":"Wikipedia","language":"en","note":"Page Version ID: 981832499","source":"Wikipedia","title":"Detecting fake news online","URL":"https://en.wikipedia.org/w/index.php?title=Detecting_fake_news_online&amp;oldid=981832499","accessed":{"date-parts":[["2020",10,24]]},"issued":{"date-parts":[["2020",10,4]]}}}],"schema":"https://github.com/citation-style-language/schema/raw/master/csl-citation.json"} </w:instrText>
      </w:r>
      <w:r w:rsidR="00BB5262">
        <w:rPr>
          <w:color w:val="202122"/>
          <w:shd w:val="clear" w:color="auto" w:fill="FFFFFF"/>
        </w:rPr>
        <w:fldChar w:fldCharType="separate"/>
      </w:r>
      <w:r w:rsidR="00BB5262" w:rsidRPr="00BB5262">
        <w:t>[11]</w:t>
      </w:r>
      <w:r w:rsidR="00BB5262">
        <w:rPr>
          <w:color w:val="202122"/>
          <w:shd w:val="clear" w:color="auto" w:fill="FFFFFF"/>
        </w:rPr>
        <w:fldChar w:fldCharType="end"/>
      </w:r>
      <w:r w:rsidR="00BB5262">
        <w:rPr>
          <w:rFonts w:ascii="Arial" w:hAnsi="Arial" w:cs="Arial"/>
          <w:color w:val="202122"/>
          <w:sz w:val="21"/>
          <w:szCs w:val="21"/>
          <w:shd w:val="clear" w:color="auto" w:fill="FFFFFF"/>
        </w:rPr>
        <w:t>.</w:t>
      </w:r>
      <w:r w:rsidR="007D777E">
        <w:t xml:space="preserve"> </w:t>
      </w:r>
      <w:r>
        <w:t xml:space="preserve">Such news </w:t>
      </w:r>
      <w:r w:rsidR="007F4DDF">
        <w:t>creates a lot of confusion, may trigger riots between people and sometimes even war between two nations. The lack of proper mechanism to distinguish fake news from actual news has caused a lot of problems to the common man.</w:t>
      </w:r>
    </w:p>
    <w:p w14:paraId="095AF855" w14:textId="5BA05D7A" w:rsidR="007F4DDF" w:rsidRDefault="007F4DDF" w:rsidP="001E048E">
      <w:pPr>
        <w:pStyle w:val="Thesistext"/>
      </w:pPr>
      <w:r>
        <w:t>The main objective of this report is how to ascertain the degree of authenticity of a news article</w:t>
      </w:r>
      <w:r w:rsidR="008142C9">
        <w:t>. Given a dataset of news articles how many of the</w:t>
      </w:r>
      <w:r w:rsidR="009B338F">
        <w:t>m would be real</w:t>
      </w:r>
      <w:r w:rsidR="003E3089">
        <w:t xml:space="preserve"> and how many of them would be false.</w:t>
      </w:r>
      <w:r w:rsidR="0061743A">
        <w:t xml:space="preserve"> Using python and machine learning algor</w:t>
      </w:r>
      <w:r w:rsidR="005A2408">
        <w:t>ithms a model can be built that can detect fake articles</w:t>
      </w:r>
      <w:r w:rsidR="00F52E26">
        <w:t>.</w:t>
      </w:r>
    </w:p>
    <w:p w14:paraId="079CEA25" w14:textId="767E5FE1" w:rsidR="001E048E" w:rsidRPr="001E048E" w:rsidRDefault="00F567DA" w:rsidP="00CE3EB3">
      <w:pPr>
        <w:pStyle w:val="Thesistext"/>
      </w:pPr>
      <w:r>
        <w:t>T</w:t>
      </w:r>
      <w:r w:rsidR="00966C8B">
        <w:t>he main contribution of this paper is</w:t>
      </w:r>
      <w:r w:rsidR="002C17AB">
        <w:t xml:space="preserve"> </w:t>
      </w:r>
      <w:r w:rsidR="00966C8B">
        <w:t>a model that can d</w:t>
      </w:r>
      <w:r w:rsidR="00B82AB7">
        <w:t>ifferentiate between</w:t>
      </w:r>
      <w:r w:rsidR="00966C8B">
        <w:t xml:space="preserve"> fake news</w:t>
      </w:r>
      <w:r w:rsidR="00B82AB7">
        <w:t xml:space="preserve"> and real news</w:t>
      </w:r>
      <w:r w:rsidR="00485953">
        <w:t xml:space="preserve"> by applying classification </w:t>
      </w:r>
      <w:r w:rsidR="005C0A1C">
        <w:t>techniques and</w:t>
      </w:r>
      <w:r w:rsidR="00485953">
        <w:t xml:space="preserve"> frequency vectorizer </w:t>
      </w:r>
      <w:r w:rsidR="00EC2C39">
        <w:t>on a dataset of public news</w:t>
      </w:r>
      <w:r w:rsidR="005C0A1C">
        <w:t>. Then</w:t>
      </w:r>
      <w:r w:rsidR="002C17AB">
        <w:t>, the model is tested for accuracy. W</w:t>
      </w:r>
      <w:r w:rsidR="00D55284">
        <w:t xml:space="preserve">e are using the </w:t>
      </w:r>
      <w:r w:rsidR="002C17AB">
        <w:t>TF</w:t>
      </w:r>
      <w:r w:rsidR="00BB5262">
        <w:t>-</w:t>
      </w:r>
      <w:r w:rsidR="002C17AB">
        <w:t>IDF</w:t>
      </w:r>
      <w:r w:rsidR="00D55284">
        <w:t xml:space="preserve"> vectorizer which converts text into meaningful numerical </w:t>
      </w:r>
      <w:r w:rsidR="001A5CA6">
        <w:t xml:space="preserve">information and apply </w:t>
      </w:r>
      <w:r w:rsidR="00395B05">
        <w:t>Passive- Aggressive classifier to fit the model which tells us if the classification is correct or wrong.</w:t>
      </w:r>
      <w:r w:rsidR="005C0A1C">
        <w:t xml:space="preserve"> </w:t>
      </w:r>
    </w:p>
    <w:p w14:paraId="29CF4B09" w14:textId="0E5D9DD8" w:rsidR="001E048E" w:rsidRPr="003208C3" w:rsidRDefault="00F405FD">
      <w:pPr>
        <w:pStyle w:val="Heading1"/>
        <w:rPr>
          <w:rFonts w:eastAsia="MS Mincho"/>
        </w:rPr>
      </w:pPr>
      <w:r>
        <w:br w:type="column"/>
      </w:r>
      <w:r w:rsidR="00655FD5">
        <w:lastRenderedPageBreak/>
        <w:t xml:space="preserve"> </w:t>
      </w:r>
      <w:bookmarkStart w:id="11" w:name="_Toc56933947"/>
      <w:r w:rsidR="00B90F4B">
        <w:t>Chapter</w:t>
      </w:r>
      <w:r w:rsidR="00C5118C">
        <w:t>:</w:t>
      </w:r>
      <w:r w:rsidR="00C5118C">
        <w:br/>
      </w:r>
      <w:r w:rsidR="001E048E" w:rsidRPr="003208C3">
        <w:rPr>
          <w:rFonts w:eastAsia="MS Mincho"/>
        </w:rPr>
        <w:t>Solution</w:t>
      </w:r>
      <w:bookmarkEnd w:id="11"/>
    </w:p>
    <w:p w14:paraId="3AF0F05C" w14:textId="633E39BF" w:rsidR="00DE476A" w:rsidRDefault="00DE476A" w:rsidP="00C42235">
      <w:pPr>
        <w:pStyle w:val="Thesistext"/>
      </w:pPr>
      <w:r>
        <w:t>From the above discussion</w:t>
      </w:r>
      <w:r w:rsidR="002C17AB">
        <w:t>,</w:t>
      </w:r>
      <w:r>
        <w:t xml:space="preserve"> we already came to know that news can be either fake or real.</w:t>
      </w:r>
      <w:r w:rsidRPr="00DE476A">
        <w:t xml:space="preserve"> </w:t>
      </w:r>
      <w:r>
        <w:t>To classify some news, we need to understand the problem definition first, then we go for our model and evaluate the result. Machine Learning provides many algorithms with which we can detect fake news some of them are good and some of them work on an average scale.</w:t>
      </w:r>
    </w:p>
    <w:p w14:paraId="1E47DED8" w14:textId="2437EB8E" w:rsidR="00DE476A" w:rsidRDefault="00DE476A" w:rsidP="00C42235">
      <w:pPr>
        <w:pStyle w:val="Thesistext"/>
      </w:pPr>
      <w:r>
        <w:t>In this paper</w:t>
      </w:r>
      <w:r w:rsidR="00B13E57">
        <w:t>,</w:t>
      </w:r>
      <w:r>
        <w:t xml:space="preserve"> we are using a classifier algorithm </w:t>
      </w:r>
      <w:r w:rsidR="00F93232">
        <w:t>called Passive</w:t>
      </w:r>
      <w:r w:rsidR="00B13E57">
        <w:t>-</w:t>
      </w:r>
      <w:r w:rsidR="00F93232">
        <w:t>Aggressive classifier. Passive</w:t>
      </w:r>
      <w:r w:rsidR="00B13E57">
        <w:t>-</w:t>
      </w:r>
      <w:r w:rsidR="00F93232">
        <w:t xml:space="preserve">Aggressive </w:t>
      </w:r>
      <w:r w:rsidR="00B13E57">
        <w:t>A</w:t>
      </w:r>
      <w:r w:rsidR="00F93232">
        <w:t xml:space="preserve">lgorithms are a family of algorithms which are used for large scale learning. </w:t>
      </w:r>
      <w:r w:rsidR="00B13E57">
        <w:t>P</w:t>
      </w:r>
      <w:r w:rsidR="00F93232">
        <w:t>assive indicates if the classification is correct and aggressive signifies that classification is incorrect.</w:t>
      </w:r>
    </w:p>
    <w:p w14:paraId="573CD418" w14:textId="79DE1D7E" w:rsidR="003C0F56" w:rsidRDefault="00F93232" w:rsidP="00731348">
      <w:pPr>
        <w:pStyle w:val="Thesistext"/>
      </w:pPr>
      <w:r>
        <w:t xml:space="preserve">To process the </w:t>
      </w:r>
      <w:r w:rsidR="00A47927">
        <w:t>dataset,</w:t>
      </w:r>
      <w:r>
        <w:t xml:space="preserve"> we are using the </w:t>
      </w:r>
      <w:r w:rsidR="002C17AB">
        <w:t>TF-IDF</w:t>
      </w:r>
      <w:r>
        <w:t xml:space="preserve"> vectorizer which is a vectorization technique in machine learning. Vectorization is a technique in NLP to convert text into numerical data as computers do not understand our language, it only understands numbers. </w:t>
      </w:r>
      <w:r w:rsidR="002C17AB">
        <w:t>TF-IDF</w:t>
      </w:r>
      <w:r w:rsidR="00A47927">
        <w:t xml:space="preserve"> is</w:t>
      </w:r>
      <w:r>
        <w:t xml:space="preserve"> a measure that is used to score the importance of a word based on </w:t>
      </w:r>
      <w:r w:rsidR="00A47927">
        <w:t>how often it appears in a document or a given collection of documents.</w:t>
      </w:r>
      <w:r w:rsidR="00651446">
        <w:t xml:space="preserve"> </w:t>
      </w:r>
    </w:p>
    <w:p w14:paraId="14201D19" w14:textId="609D3B6A" w:rsidR="00526CE7" w:rsidRPr="001E048E" w:rsidRDefault="00526CE7" w:rsidP="00731348">
      <w:pPr>
        <w:pStyle w:val="Thesistext"/>
        <w:ind w:firstLine="0"/>
      </w:pPr>
    </w:p>
    <w:p w14:paraId="3F586E5E" w14:textId="77777777" w:rsidR="001E048E" w:rsidRPr="003208C3" w:rsidRDefault="001E048E" w:rsidP="00B90F4B">
      <w:pPr>
        <w:pStyle w:val="Heading2"/>
      </w:pPr>
      <w:bookmarkStart w:id="12" w:name="_Toc54544067"/>
      <w:bookmarkStart w:id="13" w:name="_Toc54547196"/>
      <w:bookmarkStart w:id="14" w:name="_Toc54547216"/>
      <w:bookmarkStart w:id="15" w:name="_Toc54552083"/>
      <w:bookmarkStart w:id="16" w:name="_Toc54563543"/>
      <w:bookmarkStart w:id="17" w:name="_Toc54563904"/>
      <w:bookmarkStart w:id="18" w:name="_Toc54544068"/>
      <w:bookmarkStart w:id="19" w:name="_Toc54547197"/>
      <w:bookmarkStart w:id="20" w:name="_Toc54547217"/>
      <w:bookmarkStart w:id="21" w:name="_Toc54552084"/>
      <w:bookmarkStart w:id="22" w:name="_Toc54563544"/>
      <w:bookmarkStart w:id="23" w:name="_Toc54563905"/>
      <w:bookmarkStart w:id="24" w:name="_Toc56933948"/>
      <w:bookmarkEnd w:id="12"/>
      <w:bookmarkEnd w:id="13"/>
      <w:bookmarkEnd w:id="14"/>
      <w:bookmarkEnd w:id="15"/>
      <w:bookmarkEnd w:id="16"/>
      <w:bookmarkEnd w:id="17"/>
      <w:bookmarkEnd w:id="18"/>
      <w:bookmarkEnd w:id="19"/>
      <w:bookmarkEnd w:id="20"/>
      <w:bookmarkEnd w:id="21"/>
      <w:bookmarkEnd w:id="22"/>
      <w:bookmarkEnd w:id="23"/>
      <w:r w:rsidRPr="003208C3">
        <w:t>Modeling</w:t>
      </w:r>
      <w:bookmarkEnd w:id="24"/>
    </w:p>
    <w:p w14:paraId="4365261D" w14:textId="7118A0A0" w:rsidR="00A47927" w:rsidRDefault="003720AE" w:rsidP="001E048E">
      <w:pPr>
        <w:pStyle w:val="Thesistext"/>
      </w:pPr>
      <w:r>
        <w:t>In this paper, we are using a dataset from Kaggle website which should first be</w:t>
      </w:r>
      <w:r w:rsidR="00C56929">
        <w:t xml:space="preserve"> pre-processed, which includes cleaning and filtering data. The next step after data pre-processing will be using the </w:t>
      </w:r>
      <w:r w:rsidR="002C17AB">
        <w:t>TF-IDF</w:t>
      </w:r>
      <w:r w:rsidR="00C56929">
        <w:t xml:space="preserve"> vectorizer to convert text into numerical data and initialize a Passive</w:t>
      </w:r>
      <w:r w:rsidR="00B13E57">
        <w:t>-</w:t>
      </w:r>
      <w:r w:rsidR="00C56929">
        <w:t>Aggressive classifier to fit the model.</w:t>
      </w:r>
    </w:p>
    <w:p w14:paraId="36F59A0E" w14:textId="6BE2E634" w:rsidR="00314474" w:rsidRDefault="00314474" w:rsidP="00314474">
      <w:pPr>
        <w:pStyle w:val="Thesistext"/>
        <w:ind w:firstLine="0"/>
        <w:rPr>
          <w:rStyle w:val="Strong"/>
        </w:rPr>
      </w:pPr>
      <w:r>
        <w:rPr>
          <w:rStyle w:val="Strong"/>
        </w:rPr>
        <w:t>Term Frequency (T</w:t>
      </w:r>
      <w:r w:rsidR="002C17AB">
        <w:rPr>
          <w:rStyle w:val="Strong"/>
        </w:rPr>
        <w:t>F</w:t>
      </w:r>
      <w:r>
        <w:rPr>
          <w:rStyle w:val="Strong"/>
        </w:rPr>
        <w:t>) – Inverse Document Frequency (I</w:t>
      </w:r>
      <w:r w:rsidR="002C17AB">
        <w:rPr>
          <w:rStyle w:val="Strong"/>
        </w:rPr>
        <w:t>DF</w:t>
      </w:r>
      <w:r>
        <w:rPr>
          <w:rStyle w:val="Strong"/>
        </w:rPr>
        <w:t>) Vectorizer</w:t>
      </w:r>
    </w:p>
    <w:p w14:paraId="7B3BF773" w14:textId="2AD103F0" w:rsidR="008852A8" w:rsidRDefault="00314474" w:rsidP="008852A8">
      <w:pPr>
        <w:jc w:val="both"/>
        <w:rPr>
          <w:rStyle w:val="Strong"/>
          <w:b w:val="0"/>
          <w:bCs w:val="0"/>
        </w:rPr>
      </w:pPr>
      <w:r>
        <w:rPr>
          <w:rStyle w:val="Strong"/>
        </w:rPr>
        <w:t xml:space="preserve"> </w:t>
      </w:r>
      <w:r w:rsidR="008852A8">
        <w:rPr>
          <w:rStyle w:val="Strong"/>
        </w:rPr>
        <w:t xml:space="preserve">   </w:t>
      </w:r>
      <w:r w:rsidR="002C17AB">
        <w:rPr>
          <w:rStyle w:val="Strong"/>
          <w:b w:val="0"/>
          <w:bCs w:val="0"/>
        </w:rPr>
        <w:t xml:space="preserve">TF-IDF </w:t>
      </w:r>
      <w:r>
        <w:rPr>
          <w:rStyle w:val="Strong"/>
          <w:b w:val="0"/>
          <w:bCs w:val="0"/>
        </w:rPr>
        <w:t xml:space="preserve">is a vectorization technique in machine learning to convert text into </w:t>
      </w:r>
      <w:r w:rsidR="00B13E57">
        <w:rPr>
          <w:rStyle w:val="Strong"/>
          <w:b w:val="0"/>
          <w:bCs w:val="0"/>
        </w:rPr>
        <w:t xml:space="preserve">a </w:t>
      </w:r>
      <w:r>
        <w:rPr>
          <w:rStyle w:val="Strong"/>
          <w:b w:val="0"/>
          <w:bCs w:val="0"/>
        </w:rPr>
        <w:t>meaningful representation of numbers. It assigns a metric to represent the presence of that particular term.</w:t>
      </w:r>
      <w:r w:rsidR="00B13E57">
        <w:rPr>
          <w:rStyle w:val="Strong"/>
          <w:b w:val="0"/>
          <w:bCs w:val="0"/>
        </w:rPr>
        <w:t xml:space="preserve"> The</w:t>
      </w:r>
      <w:r>
        <w:rPr>
          <w:rStyle w:val="Strong"/>
          <w:b w:val="0"/>
          <w:bCs w:val="0"/>
        </w:rPr>
        <w:t xml:space="preserve"> Intuition of </w:t>
      </w:r>
      <w:r w:rsidR="002C17AB">
        <w:rPr>
          <w:rStyle w:val="Strong"/>
          <w:b w:val="0"/>
          <w:bCs w:val="0"/>
        </w:rPr>
        <w:t>TF-IDF</w:t>
      </w:r>
      <w:r>
        <w:rPr>
          <w:rStyle w:val="Strong"/>
          <w:b w:val="0"/>
          <w:bCs w:val="0"/>
        </w:rPr>
        <w:t xml:space="preserve"> is if a word appears frequently in a document it should be given a higher priority. If a word appears in too many other documents it</w:t>
      </w:r>
      <w:r w:rsidR="00B13E57">
        <w:rPr>
          <w:rStyle w:val="Strong"/>
          <w:b w:val="0"/>
          <w:bCs w:val="0"/>
        </w:rPr>
        <w:t xml:space="preserve"> is</w:t>
      </w:r>
      <w:r>
        <w:rPr>
          <w:rStyle w:val="Strong"/>
          <w:b w:val="0"/>
          <w:bCs w:val="0"/>
        </w:rPr>
        <w:t xml:space="preserve"> probably not a</w:t>
      </w:r>
      <w:r w:rsidR="002C17AB">
        <w:rPr>
          <w:rStyle w:val="Strong"/>
          <w:b w:val="0"/>
          <w:bCs w:val="0"/>
        </w:rPr>
        <w:t xml:space="preserve"> </w:t>
      </w:r>
      <w:r>
        <w:rPr>
          <w:rStyle w:val="Strong"/>
          <w:b w:val="0"/>
          <w:bCs w:val="0"/>
        </w:rPr>
        <w:t>unique identifier, therefore we should assign a lower priority.</w:t>
      </w:r>
      <w:r w:rsidR="008852A8">
        <w:rPr>
          <w:rStyle w:val="Strong"/>
          <w:b w:val="0"/>
          <w:bCs w:val="0"/>
        </w:rPr>
        <w:t xml:space="preserve"> </w:t>
      </w:r>
    </w:p>
    <w:p w14:paraId="64AE28F9" w14:textId="2C096F08" w:rsidR="008852A8" w:rsidRDefault="008852A8" w:rsidP="008852A8">
      <w:pPr>
        <w:jc w:val="both"/>
        <w:rPr>
          <w:rStyle w:val="Strong"/>
          <w:b w:val="0"/>
          <w:bCs w:val="0"/>
        </w:rPr>
      </w:pPr>
    </w:p>
    <w:p w14:paraId="00F551E3" w14:textId="34E5DE6F" w:rsidR="008852A8" w:rsidRDefault="008852A8" w:rsidP="008852A8">
      <w:pPr>
        <w:jc w:val="both"/>
        <w:rPr>
          <w:rStyle w:val="Strong"/>
          <w:b w:val="0"/>
          <w:bCs w:val="0"/>
        </w:rPr>
      </w:pPr>
      <w:r>
        <w:rPr>
          <w:rStyle w:val="Strong"/>
          <w:b w:val="0"/>
          <w:bCs w:val="0"/>
        </w:rPr>
        <w:lastRenderedPageBreak/>
        <w:tab/>
        <w:t>We assume that</w:t>
      </w:r>
      <w:r w:rsidR="00B13E57">
        <w:rPr>
          <w:rStyle w:val="Strong"/>
          <w:b w:val="0"/>
          <w:bCs w:val="0"/>
        </w:rPr>
        <w:t xml:space="preserve"> a</w:t>
      </w:r>
      <w:r>
        <w:rPr>
          <w:rStyle w:val="Strong"/>
          <w:b w:val="0"/>
          <w:bCs w:val="0"/>
        </w:rPr>
        <w:t xml:space="preserve"> higher number of repe</w:t>
      </w:r>
      <w:r w:rsidR="00B13E57">
        <w:rPr>
          <w:rStyle w:val="Strong"/>
          <w:b w:val="0"/>
          <w:bCs w:val="0"/>
        </w:rPr>
        <w:t>ti</w:t>
      </w:r>
      <w:r>
        <w:rPr>
          <w:rStyle w:val="Strong"/>
          <w:b w:val="0"/>
          <w:bCs w:val="0"/>
        </w:rPr>
        <w:t>tions of a word would mean greater importance in the given text</w:t>
      </w:r>
      <w:r w:rsidR="007B32A3">
        <w:rPr>
          <w:rStyle w:val="Strong"/>
          <w:b w:val="0"/>
          <w:bCs w:val="0"/>
        </w:rPr>
        <w:t>. We standardize the occur</w:t>
      </w:r>
      <w:r w:rsidR="00B13E57">
        <w:rPr>
          <w:rStyle w:val="Strong"/>
          <w:b w:val="0"/>
          <w:bCs w:val="0"/>
        </w:rPr>
        <w:t>re</w:t>
      </w:r>
      <w:r w:rsidR="007B32A3">
        <w:rPr>
          <w:rStyle w:val="Strong"/>
          <w:b w:val="0"/>
          <w:bCs w:val="0"/>
        </w:rPr>
        <w:t xml:space="preserve">nce of the word with the size of the document </w:t>
      </w:r>
      <w:r w:rsidR="00EB5A8C">
        <w:rPr>
          <w:rStyle w:val="Strong"/>
          <w:b w:val="0"/>
          <w:bCs w:val="0"/>
        </w:rPr>
        <w:t>hence term frequency.</w:t>
      </w:r>
    </w:p>
    <w:p w14:paraId="4EB8AD5A" w14:textId="1DDF26EC" w:rsidR="00EB5A8C" w:rsidRDefault="00EB5A8C" w:rsidP="008852A8">
      <w:pPr>
        <w:jc w:val="both"/>
        <w:rPr>
          <w:rStyle w:val="Strong"/>
          <w:b w:val="0"/>
          <w:bCs w:val="0"/>
        </w:rPr>
      </w:pPr>
    </w:p>
    <w:p w14:paraId="59006BC3" w14:textId="325F850F" w:rsidR="00EB5A8C" w:rsidRDefault="00EB5A8C" w:rsidP="00DC1043">
      <w:pPr>
        <w:pStyle w:val="Equation"/>
        <w:rPr>
          <w:rStyle w:val="Strong"/>
          <w:b w:val="0"/>
          <w:bCs w:val="0"/>
        </w:rPr>
      </w:pPr>
      <w:proofErr w:type="spellStart"/>
      <w:r>
        <w:rPr>
          <w:rStyle w:val="Strong"/>
          <w:b w:val="0"/>
          <w:bCs w:val="0"/>
        </w:rPr>
        <w:t>Tf</w:t>
      </w:r>
      <w:proofErr w:type="spellEnd"/>
      <w:r>
        <w:rPr>
          <w:rStyle w:val="Strong"/>
          <w:b w:val="0"/>
          <w:bCs w:val="0"/>
        </w:rPr>
        <w:t xml:space="preserve">(w) = </w:t>
      </w:r>
      <m:oMath>
        <m:f>
          <m:fPr>
            <m:ctrlPr>
              <w:rPr>
                <w:rStyle w:val="Strong"/>
                <w:rFonts w:ascii="Cambria Math" w:hAnsi="Cambria Math"/>
                <w:b w:val="0"/>
                <w:bCs w:val="0"/>
                <w:i/>
              </w:rPr>
            </m:ctrlPr>
          </m:fPr>
          <m:num>
            <m:r>
              <w:rPr>
                <w:rStyle w:val="Strong"/>
                <w:rFonts w:ascii="Cambria Math" w:hAnsi="Cambria Math"/>
              </w:rPr>
              <m:t>number of times term w appears in the document</m:t>
            </m:r>
          </m:num>
          <m:den>
            <m:r>
              <w:rPr>
                <w:rStyle w:val="Strong"/>
                <w:rFonts w:ascii="Cambria Math" w:hAnsi="Cambria Math"/>
              </w:rPr>
              <m:t>total number of terms in the document</m:t>
            </m:r>
          </m:den>
        </m:f>
      </m:oMath>
    </w:p>
    <w:p w14:paraId="6AEEED78" w14:textId="3AE0F7A2" w:rsidR="00EB5A8C" w:rsidRDefault="00EB5A8C" w:rsidP="008852A8">
      <w:pPr>
        <w:jc w:val="both"/>
        <w:rPr>
          <w:rStyle w:val="Strong"/>
          <w:b w:val="0"/>
          <w:bCs w:val="0"/>
        </w:rPr>
      </w:pPr>
      <w:r>
        <w:rPr>
          <w:rStyle w:val="Strong"/>
          <w:b w:val="0"/>
          <w:bCs w:val="0"/>
        </w:rPr>
        <w:tab/>
      </w:r>
    </w:p>
    <w:p w14:paraId="6388E654" w14:textId="4C6EA256" w:rsidR="00EB5A8C" w:rsidRDefault="00EB5A8C" w:rsidP="008852A8">
      <w:pPr>
        <w:jc w:val="both"/>
        <w:rPr>
          <w:rStyle w:val="Strong"/>
          <w:b w:val="0"/>
          <w:bCs w:val="0"/>
        </w:rPr>
      </w:pPr>
      <w:r>
        <w:rPr>
          <w:rStyle w:val="Strong"/>
          <w:b w:val="0"/>
          <w:bCs w:val="0"/>
        </w:rPr>
        <w:tab/>
        <w:t xml:space="preserve">While calculating the term frequency each word is given equal priority. There may be </w:t>
      </w:r>
      <w:r w:rsidR="00E20103">
        <w:rPr>
          <w:rStyle w:val="Strong"/>
          <w:b w:val="0"/>
          <w:bCs w:val="0"/>
        </w:rPr>
        <w:t xml:space="preserve">a </w:t>
      </w:r>
      <w:r>
        <w:rPr>
          <w:rStyle w:val="Strong"/>
          <w:b w:val="0"/>
          <w:bCs w:val="0"/>
        </w:rPr>
        <w:t xml:space="preserve">word </w:t>
      </w:r>
      <w:r w:rsidR="00E20103">
        <w:rPr>
          <w:rStyle w:val="Strong"/>
          <w:b w:val="0"/>
          <w:bCs w:val="0"/>
        </w:rPr>
        <w:t>that</w:t>
      </w:r>
      <w:r>
        <w:rPr>
          <w:rStyle w:val="Strong"/>
          <w:b w:val="0"/>
          <w:bCs w:val="0"/>
        </w:rPr>
        <w:t xml:space="preserve"> ha</w:t>
      </w:r>
      <w:r w:rsidR="00E20103">
        <w:rPr>
          <w:rStyle w:val="Strong"/>
          <w:b w:val="0"/>
          <w:bCs w:val="0"/>
        </w:rPr>
        <w:t>s</w:t>
      </w:r>
      <w:r>
        <w:rPr>
          <w:rStyle w:val="Strong"/>
          <w:b w:val="0"/>
          <w:bCs w:val="0"/>
        </w:rPr>
        <w:t xml:space="preserve"> high frequency across the documents and therefore it would contribute less in deriving the meaning of the document. Words like a, an, the,</w:t>
      </w:r>
      <w:r w:rsidR="00E20103">
        <w:rPr>
          <w:rStyle w:val="Strong"/>
          <w:b w:val="0"/>
          <w:bCs w:val="0"/>
        </w:rPr>
        <w:t xml:space="preserve"> </w:t>
      </w:r>
      <w:r>
        <w:rPr>
          <w:rStyle w:val="Strong"/>
          <w:b w:val="0"/>
          <w:bCs w:val="0"/>
        </w:rPr>
        <w:t>Etc might suppress the weights of more meaningful words. To minimize this effect, term frequency is marked down by a factor called Inverse document frequency.</w:t>
      </w:r>
    </w:p>
    <w:p w14:paraId="0078EBF9" w14:textId="284FDF97" w:rsidR="00EB5A8C" w:rsidRDefault="00EB5A8C" w:rsidP="008852A8">
      <w:pPr>
        <w:jc w:val="both"/>
        <w:rPr>
          <w:rStyle w:val="Strong"/>
          <w:b w:val="0"/>
          <w:bCs w:val="0"/>
        </w:rPr>
      </w:pPr>
    </w:p>
    <w:p w14:paraId="1B415D07" w14:textId="51025AEC" w:rsidR="00DA7047" w:rsidRDefault="00DA7047" w:rsidP="00DC1043">
      <w:pPr>
        <w:pStyle w:val="Equation"/>
        <w:rPr>
          <w:rStyle w:val="Strong"/>
          <w:b w:val="0"/>
          <w:bCs w:val="0"/>
        </w:rPr>
      </w:pPr>
      <w:proofErr w:type="spellStart"/>
      <w:r>
        <w:rPr>
          <w:rStyle w:val="Strong"/>
          <w:b w:val="0"/>
          <w:bCs w:val="0"/>
        </w:rPr>
        <w:t>Idf</w:t>
      </w:r>
      <w:proofErr w:type="spellEnd"/>
      <w:r>
        <w:rPr>
          <w:rStyle w:val="Strong"/>
          <w:b w:val="0"/>
          <w:bCs w:val="0"/>
        </w:rPr>
        <w:t xml:space="preserve">(w) = </w:t>
      </w:r>
      <m:oMath>
        <m:func>
          <m:funcPr>
            <m:ctrlPr>
              <w:rPr>
                <w:rStyle w:val="Strong"/>
                <w:rFonts w:ascii="Cambria Math" w:hAnsi="Cambria Math"/>
                <w:b w:val="0"/>
                <w:bCs w:val="0"/>
                <w:i/>
              </w:rPr>
            </m:ctrlPr>
          </m:funcPr>
          <m:fName>
            <m:r>
              <m:rPr>
                <m:sty m:val="p"/>
              </m:rPr>
              <w:rPr>
                <w:rStyle w:val="Strong"/>
                <w:rFonts w:ascii="Cambria Math" w:hAnsi="Cambria Math"/>
              </w:rPr>
              <m:t>log</m:t>
            </m:r>
          </m:fName>
          <m:e>
            <m:d>
              <m:dPr>
                <m:ctrlPr>
                  <w:rPr>
                    <w:rStyle w:val="Strong"/>
                    <w:rFonts w:ascii="Cambria Math" w:hAnsi="Cambria Math"/>
                    <w:b w:val="0"/>
                    <w:bCs w:val="0"/>
                    <w:i/>
                  </w:rPr>
                </m:ctrlPr>
              </m:dPr>
              <m:e>
                <m:f>
                  <m:fPr>
                    <m:ctrlPr>
                      <w:rPr>
                        <w:rStyle w:val="Strong"/>
                        <w:rFonts w:ascii="Cambria Math" w:hAnsi="Cambria Math"/>
                        <w:b w:val="0"/>
                        <w:bCs w:val="0"/>
                        <w:i/>
                      </w:rPr>
                    </m:ctrlPr>
                  </m:fPr>
                  <m:num>
                    <m:r>
                      <w:rPr>
                        <w:rStyle w:val="Strong"/>
                        <w:rFonts w:ascii="Cambria Math" w:hAnsi="Cambria Math"/>
                      </w:rPr>
                      <m:t xml:space="preserve">total number of documents </m:t>
                    </m:r>
                  </m:num>
                  <m:den>
                    <m:r>
                      <w:rPr>
                        <w:rStyle w:val="Strong"/>
                        <w:rFonts w:ascii="Cambria Math" w:hAnsi="Cambria Math"/>
                      </w:rPr>
                      <m:t xml:space="preserve">number of documents with the term w in it </m:t>
                    </m:r>
                  </m:den>
                </m:f>
              </m:e>
            </m:d>
          </m:e>
        </m:func>
      </m:oMath>
    </w:p>
    <w:p w14:paraId="6E6FC13E" w14:textId="797FC52F" w:rsidR="008852A8" w:rsidRDefault="008852A8" w:rsidP="008852A8">
      <w:pPr>
        <w:rPr>
          <w:rStyle w:val="Strong"/>
          <w:b w:val="0"/>
          <w:bCs w:val="0"/>
        </w:rPr>
      </w:pPr>
      <w:r>
        <w:rPr>
          <w:rStyle w:val="Strong"/>
          <w:b w:val="0"/>
          <w:bCs w:val="0"/>
        </w:rPr>
        <w:tab/>
      </w:r>
    </w:p>
    <w:p w14:paraId="35BC8952" w14:textId="6BAF3A92" w:rsidR="00DA7047" w:rsidRDefault="00DA7047" w:rsidP="00DC1043">
      <w:pPr>
        <w:pStyle w:val="Equation"/>
        <w:rPr>
          <w:rStyle w:val="Strong"/>
          <w:b w:val="0"/>
          <w:bCs w:val="0"/>
        </w:rPr>
      </w:pPr>
      <w:proofErr w:type="spellStart"/>
      <w:r>
        <w:rPr>
          <w:rStyle w:val="Strong"/>
          <w:b w:val="0"/>
          <w:bCs w:val="0"/>
        </w:rPr>
        <w:t>Tf-Idf</w:t>
      </w:r>
      <w:proofErr w:type="spellEnd"/>
      <w:r>
        <w:rPr>
          <w:rStyle w:val="Strong"/>
          <w:b w:val="0"/>
          <w:bCs w:val="0"/>
        </w:rPr>
        <w:t xml:space="preserve">(w) = </w:t>
      </w:r>
      <w:proofErr w:type="spellStart"/>
      <w:r>
        <w:rPr>
          <w:rStyle w:val="Strong"/>
          <w:b w:val="0"/>
          <w:bCs w:val="0"/>
        </w:rPr>
        <w:t>Tf</w:t>
      </w:r>
      <w:proofErr w:type="spellEnd"/>
      <w:r>
        <w:rPr>
          <w:rStyle w:val="Strong"/>
          <w:b w:val="0"/>
          <w:bCs w:val="0"/>
        </w:rPr>
        <w:t xml:space="preserve">(w) * </w:t>
      </w:r>
      <w:proofErr w:type="spellStart"/>
      <w:r>
        <w:rPr>
          <w:rStyle w:val="Strong"/>
          <w:b w:val="0"/>
          <w:bCs w:val="0"/>
        </w:rPr>
        <w:t>Idf</w:t>
      </w:r>
      <w:proofErr w:type="spellEnd"/>
      <w:r>
        <w:rPr>
          <w:rStyle w:val="Strong"/>
          <w:b w:val="0"/>
          <w:bCs w:val="0"/>
        </w:rPr>
        <w:t>(w)</w:t>
      </w:r>
    </w:p>
    <w:p w14:paraId="3C66F411" w14:textId="54AE01EC" w:rsidR="00DA7047" w:rsidRDefault="00DA7047" w:rsidP="008852A8">
      <w:pPr>
        <w:rPr>
          <w:rStyle w:val="Strong"/>
          <w:b w:val="0"/>
          <w:bCs w:val="0"/>
        </w:rPr>
      </w:pPr>
    </w:p>
    <w:p w14:paraId="1F173C1D" w14:textId="3A83A03D" w:rsidR="00DA7047" w:rsidRDefault="00DA7047" w:rsidP="00DA7047">
      <w:pPr>
        <w:pStyle w:val="Thesistext"/>
        <w:ind w:firstLine="0"/>
        <w:rPr>
          <w:rStyle w:val="Strong"/>
        </w:rPr>
      </w:pPr>
      <w:r>
        <w:rPr>
          <w:rStyle w:val="Strong"/>
        </w:rPr>
        <w:t>Passive – Aggressive Classifier</w:t>
      </w:r>
    </w:p>
    <w:p w14:paraId="66A72531" w14:textId="64C0A261" w:rsidR="00DA7047" w:rsidRDefault="00DD7ED0" w:rsidP="00423B53">
      <w:pPr>
        <w:pStyle w:val="Thesistext"/>
        <w:rPr>
          <w:rStyle w:val="Strong"/>
          <w:b w:val="0"/>
          <w:bCs w:val="0"/>
        </w:rPr>
      </w:pPr>
      <w:r>
        <w:rPr>
          <w:rStyle w:val="Strong"/>
          <w:b w:val="0"/>
          <w:bCs w:val="0"/>
        </w:rPr>
        <w:t xml:space="preserve">Passive – Aggressive algorithms are </w:t>
      </w:r>
      <w:r w:rsidR="00E20103">
        <w:rPr>
          <w:rStyle w:val="Strong"/>
          <w:b w:val="0"/>
          <w:bCs w:val="0"/>
        </w:rPr>
        <w:t xml:space="preserve">a </w:t>
      </w:r>
      <w:r>
        <w:rPr>
          <w:rStyle w:val="Strong"/>
          <w:b w:val="0"/>
          <w:bCs w:val="0"/>
        </w:rPr>
        <w:t>family of algorithms that can be used for large</w:t>
      </w:r>
      <w:r w:rsidR="00E20103">
        <w:rPr>
          <w:rStyle w:val="Strong"/>
          <w:b w:val="0"/>
          <w:bCs w:val="0"/>
        </w:rPr>
        <w:t>-</w:t>
      </w:r>
      <w:r>
        <w:rPr>
          <w:rStyle w:val="Strong"/>
          <w:b w:val="0"/>
          <w:bCs w:val="0"/>
        </w:rPr>
        <w:t>scale learning. It is an online learning algorithm, where the input data comes in sequential order and machine learning model is updated step by step.</w:t>
      </w:r>
      <w:r w:rsidR="00C7080A">
        <w:rPr>
          <w:rStyle w:val="Strong"/>
          <w:b w:val="0"/>
          <w:bCs w:val="0"/>
        </w:rPr>
        <w:t xml:space="preserve"> </w:t>
      </w:r>
      <w:r w:rsidR="002C17AB">
        <w:rPr>
          <w:rStyle w:val="Strong"/>
          <w:b w:val="0"/>
          <w:bCs w:val="0"/>
        </w:rPr>
        <w:t>Batch learning a</w:t>
      </w:r>
      <w:r w:rsidR="00C27B66">
        <w:rPr>
          <w:rStyle w:val="Strong"/>
          <w:b w:val="0"/>
          <w:bCs w:val="0"/>
        </w:rPr>
        <w:t>lgorithms, as opposed to online learning algorithms</w:t>
      </w:r>
      <w:r w:rsidR="00E20103">
        <w:rPr>
          <w:rStyle w:val="Strong"/>
          <w:b w:val="0"/>
          <w:bCs w:val="0"/>
        </w:rPr>
        <w:t>,</w:t>
      </w:r>
      <w:r w:rsidR="00C27B66">
        <w:rPr>
          <w:rStyle w:val="Strong"/>
          <w:b w:val="0"/>
          <w:bCs w:val="0"/>
        </w:rPr>
        <w:t xml:space="preserve"> require entire dataset to be input at once, which</w:t>
      </w:r>
      <w:r>
        <w:rPr>
          <w:rStyle w:val="Strong"/>
          <w:b w:val="0"/>
          <w:bCs w:val="0"/>
        </w:rPr>
        <w:t xml:space="preserve"> is very </w:t>
      </w:r>
      <w:r w:rsidR="00C7080A">
        <w:rPr>
          <w:rStyle w:val="Strong"/>
          <w:b w:val="0"/>
          <w:bCs w:val="0"/>
        </w:rPr>
        <w:t>in</w:t>
      </w:r>
      <w:r>
        <w:rPr>
          <w:rStyle w:val="Strong"/>
          <w:b w:val="0"/>
          <w:bCs w:val="0"/>
        </w:rPr>
        <w:t xml:space="preserve">convenient when there is a large amount of data and it is </w:t>
      </w:r>
      <w:r w:rsidR="00C27B66">
        <w:rPr>
          <w:rStyle w:val="Strong"/>
          <w:b w:val="0"/>
          <w:bCs w:val="0"/>
        </w:rPr>
        <w:t xml:space="preserve">also </w:t>
      </w:r>
      <w:r>
        <w:rPr>
          <w:rStyle w:val="Strong"/>
          <w:b w:val="0"/>
          <w:bCs w:val="0"/>
        </w:rPr>
        <w:t>impractical to train the entire dataset because of the amount of data. In such cases</w:t>
      </w:r>
      <w:r w:rsidR="00E20103">
        <w:rPr>
          <w:rStyle w:val="Strong"/>
          <w:b w:val="0"/>
          <w:bCs w:val="0"/>
        </w:rPr>
        <w:t>,</w:t>
      </w:r>
      <w:r>
        <w:rPr>
          <w:rStyle w:val="Strong"/>
          <w:b w:val="0"/>
          <w:bCs w:val="0"/>
        </w:rPr>
        <w:t xml:space="preserve"> th</w:t>
      </w:r>
      <w:r w:rsidR="00C27B66">
        <w:rPr>
          <w:rStyle w:val="Strong"/>
          <w:b w:val="0"/>
          <w:bCs w:val="0"/>
        </w:rPr>
        <w:t>ese</w:t>
      </w:r>
      <w:r>
        <w:rPr>
          <w:rStyle w:val="Strong"/>
          <w:b w:val="0"/>
          <w:bCs w:val="0"/>
        </w:rPr>
        <w:t xml:space="preserve"> online learning algorithms come handy because new data is being added every second</w:t>
      </w:r>
      <w:r w:rsidR="00C27B66">
        <w:rPr>
          <w:rStyle w:val="Strong"/>
          <w:b w:val="0"/>
          <w:bCs w:val="0"/>
        </w:rPr>
        <w:t xml:space="preserve"> </w:t>
      </w:r>
      <w:r w:rsidR="00C7080A">
        <w:rPr>
          <w:rStyle w:val="Strong"/>
          <w:b w:val="0"/>
          <w:bCs w:val="0"/>
        </w:rPr>
        <w:t>and it would be easy to dynamically read the data.</w:t>
      </w:r>
    </w:p>
    <w:p w14:paraId="1265C009" w14:textId="4751E455" w:rsidR="00C7080A" w:rsidRDefault="00C7080A" w:rsidP="00423B53">
      <w:pPr>
        <w:pStyle w:val="Thesistext"/>
        <w:rPr>
          <w:shd w:val="clear" w:color="auto" w:fill="FFFFFF"/>
        </w:rPr>
      </w:pPr>
      <w:r w:rsidRPr="00731348">
        <w:rPr>
          <w:shd w:val="clear" w:color="auto" w:fill="FFFFFF"/>
        </w:rPr>
        <w:t xml:space="preserve"> Intuitively, passive signifies that if the classification is correct, we should keep the model, and, aggressive signifies that if the classification is</w:t>
      </w:r>
      <w:r w:rsidR="00E11271">
        <w:rPr>
          <w:shd w:val="clear" w:color="auto" w:fill="FFFFFF"/>
        </w:rPr>
        <w:t xml:space="preserve"> not </w:t>
      </w:r>
      <w:r w:rsidRPr="00731348">
        <w:rPr>
          <w:shd w:val="clear" w:color="auto" w:fill="FFFFFF"/>
        </w:rPr>
        <w:t xml:space="preserve">correct, update the model to adjust to more </w:t>
      </w:r>
      <w:r w:rsidR="00C27B66">
        <w:rPr>
          <w:shd w:val="clear" w:color="auto" w:fill="FFFFFF"/>
        </w:rPr>
        <w:t>mis</w:t>
      </w:r>
      <w:r w:rsidRPr="00731348">
        <w:rPr>
          <w:shd w:val="clear" w:color="auto" w:fill="FFFFFF"/>
        </w:rPr>
        <w:t>classified examples. Unlike other</w:t>
      </w:r>
      <w:r w:rsidR="00E11271">
        <w:rPr>
          <w:shd w:val="clear" w:color="auto" w:fill="FFFFFF"/>
        </w:rPr>
        <w:t xml:space="preserve"> algorithms</w:t>
      </w:r>
      <w:r w:rsidRPr="00731348">
        <w:rPr>
          <w:shd w:val="clear" w:color="auto" w:fill="FFFFFF"/>
        </w:rPr>
        <w:t>, it does not converge, rather it makes updates to correct the loss.</w:t>
      </w:r>
    </w:p>
    <w:p w14:paraId="65E35038" w14:textId="62333B90" w:rsidR="003D6427" w:rsidRDefault="003D6427" w:rsidP="00423B53">
      <w:pPr>
        <w:pStyle w:val="Thesistext"/>
        <w:rPr>
          <w:shd w:val="clear" w:color="auto" w:fill="FFFFFF"/>
        </w:rPr>
      </w:pPr>
    </w:p>
    <w:p w14:paraId="6280ECCF" w14:textId="2CFDFF96" w:rsidR="003746C9" w:rsidRPr="0043756E" w:rsidRDefault="003746C9" w:rsidP="00731348">
      <w:pPr>
        <w:ind w:firstLine="284"/>
        <w:jc w:val="both"/>
        <w:rPr>
          <w:rStyle w:val="Strong"/>
          <w:b w:val="0"/>
          <w:bCs w:val="0"/>
        </w:rPr>
      </w:pPr>
    </w:p>
    <w:p w14:paraId="328C9B18" w14:textId="77777777" w:rsidR="00DA7047" w:rsidRDefault="00DA7047">
      <w:pPr>
        <w:rPr>
          <w:rStyle w:val="Strong"/>
          <w:b w:val="0"/>
          <w:bCs w:val="0"/>
        </w:rPr>
      </w:pPr>
    </w:p>
    <w:p w14:paraId="5AA69A14" w14:textId="77777777" w:rsidR="00D460FA" w:rsidRDefault="007B32A3">
      <w:pPr>
        <w:keepNext/>
      </w:pPr>
      <w:r>
        <w:rPr>
          <w:noProof/>
        </w:rPr>
        <w:lastRenderedPageBreak/>
        <w:drawing>
          <wp:inline distT="0" distB="0" distL="0" distR="0" wp14:anchorId="1446458C" wp14:editId="0D8BFE79">
            <wp:extent cx="4374515" cy="4343400"/>
            <wp:effectExtent l="0" t="0" r="2603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7ED7A26" w14:textId="77777777" w:rsidR="00107A5A" w:rsidRDefault="00107A5A">
      <w:pPr>
        <w:pStyle w:val="Caption"/>
        <w:jc w:val="center"/>
      </w:pPr>
    </w:p>
    <w:p w14:paraId="41D0C3F2" w14:textId="05BA50FF" w:rsidR="00794B3F" w:rsidRDefault="00D460FA" w:rsidP="00DC1043">
      <w:pPr>
        <w:pStyle w:val="Figurecaption"/>
      </w:pPr>
      <w:bookmarkStart w:id="25" w:name="_Toc56933924"/>
      <w:r>
        <w:t xml:space="preserve">Figure </w:t>
      </w:r>
      <w:r>
        <w:fldChar w:fldCharType="begin"/>
      </w:r>
      <w:r>
        <w:instrText xml:space="preserve"> SEQ Figure \* ARABIC </w:instrText>
      </w:r>
      <w:r>
        <w:fldChar w:fldCharType="separate"/>
      </w:r>
      <w:r w:rsidR="00C013C1">
        <w:rPr>
          <w:noProof/>
        </w:rPr>
        <w:t>2</w:t>
      </w:r>
      <w:r>
        <w:fldChar w:fldCharType="end"/>
      </w:r>
      <w:r>
        <w:t xml:space="preserve">  </w:t>
      </w:r>
      <w:r w:rsidR="00DC1043">
        <w:t>M</w:t>
      </w:r>
      <w:r>
        <w:t>odel</w:t>
      </w:r>
      <w:r w:rsidR="00DC1043">
        <w:t xml:space="preserve"> for fake news detection</w:t>
      </w:r>
      <w:bookmarkEnd w:id="25"/>
      <w:r w:rsidR="00DC1043">
        <w:t xml:space="preserve"> </w:t>
      </w:r>
    </w:p>
    <w:p w14:paraId="791E7E58" w14:textId="75B5F5C4" w:rsidR="00314474" w:rsidRPr="00731348" w:rsidRDefault="00314474" w:rsidP="00731348">
      <w:pPr>
        <w:pStyle w:val="Heading2"/>
        <w:rPr>
          <w:rStyle w:val="Strong"/>
          <w:bCs w:val="0"/>
        </w:rPr>
      </w:pPr>
      <w:r>
        <w:rPr>
          <w:rStyle w:val="Strong"/>
        </w:rPr>
        <w:t xml:space="preserve"> </w:t>
      </w:r>
      <w:bookmarkStart w:id="26" w:name="_Toc56933949"/>
      <w:r w:rsidR="00107A5A" w:rsidRPr="0009452C">
        <w:rPr>
          <w:rStyle w:val="Strong"/>
          <w:b/>
          <w:bCs w:val="0"/>
        </w:rPr>
        <w:t>Implementation</w:t>
      </w:r>
      <w:bookmarkEnd w:id="26"/>
      <w:r w:rsidR="00107A5A" w:rsidRPr="0009452C">
        <w:rPr>
          <w:rStyle w:val="Strong"/>
          <w:b/>
          <w:bCs w:val="0"/>
        </w:rPr>
        <w:t xml:space="preserve"> </w:t>
      </w:r>
    </w:p>
    <w:p w14:paraId="56200289" w14:textId="03C570B2" w:rsidR="006B3AB0" w:rsidRDefault="00C27B66" w:rsidP="00423B53">
      <w:pPr>
        <w:pStyle w:val="Thesistext"/>
      </w:pPr>
      <w:bookmarkStart w:id="27" w:name="_Toc54544070"/>
      <w:bookmarkStart w:id="28" w:name="_Toc54544071"/>
      <w:bookmarkStart w:id="29" w:name="_Toc54544072"/>
      <w:bookmarkStart w:id="30" w:name="_Toc54544073"/>
      <w:bookmarkEnd w:id="27"/>
      <w:bookmarkEnd w:id="28"/>
      <w:bookmarkEnd w:id="29"/>
      <w:bookmarkEnd w:id="30"/>
      <w:r>
        <w:t>P</w:t>
      </w:r>
      <w:r w:rsidR="009E6772">
        <w:t>ython and machine learning</w:t>
      </w:r>
      <w:r>
        <w:t xml:space="preserve"> algorithms are used to build</w:t>
      </w:r>
      <w:r w:rsidR="00F23038">
        <w:t xml:space="preserve"> a model to detect fake news. </w:t>
      </w:r>
      <w:r>
        <w:t>Since t</w:t>
      </w:r>
      <w:r w:rsidR="00BF44CC">
        <w:t xml:space="preserve">his </w:t>
      </w:r>
      <w:r>
        <w:t xml:space="preserve">is </w:t>
      </w:r>
      <w:r w:rsidR="00BF44CC">
        <w:t>a classification problem</w:t>
      </w:r>
      <w:r>
        <w:t>,</w:t>
      </w:r>
      <w:r w:rsidR="00BF44CC">
        <w:t xml:space="preserve"> </w:t>
      </w:r>
      <w:r w:rsidR="006F40A2">
        <w:t xml:space="preserve">we require </w:t>
      </w:r>
      <w:r w:rsidR="00D174C7">
        <w:t>a set of news articles</w:t>
      </w:r>
      <w:r>
        <w:t>.</w:t>
      </w:r>
      <w:r w:rsidR="00E9484C">
        <w:t xml:space="preserve"> </w:t>
      </w:r>
      <w:r>
        <w:t>I</w:t>
      </w:r>
      <w:r w:rsidR="00E9484C">
        <w:t>n this paper</w:t>
      </w:r>
      <w:r>
        <w:t>,</w:t>
      </w:r>
      <w:r w:rsidR="00E9484C">
        <w:t xml:space="preserve"> </w:t>
      </w:r>
      <w:r w:rsidR="003B728C">
        <w:t>a dataset wh</w:t>
      </w:r>
      <w:r w:rsidR="00072500">
        <w:t xml:space="preserve">ich contains </w:t>
      </w:r>
      <w:r w:rsidR="00C80E1F">
        <w:t xml:space="preserve">a </w:t>
      </w:r>
      <w:r w:rsidR="00D675B4">
        <w:t>training set and a testing set</w:t>
      </w:r>
      <w:r>
        <w:t xml:space="preserve"> is used</w:t>
      </w:r>
      <w:r w:rsidR="00BB0FED">
        <w:t>.</w:t>
      </w:r>
      <w:r w:rsidR="00985F63">
        <w:t xml:space="preserve"> </w:t>
      </w:r>
      <w:r w:rsidR="00F66081">
        <w:t>The tra</w:t>
      </w:r>
      <w:r w:rsidR="00264B43">
        <w:t>ining data contains the following</w:t>
      </w:r>
      <w:r w:rsidR="006B3AB0">
        <w:t xml:space="preserve"> attributes:</w:t>
      </w:r>
    </w:p>
    <w:p w14:paraId="618C5938" w14:textId="488110BD" w:rsidR="00685068" w:rsidRDefault="006B3AB0" w:rsidP="00423B53">
      <w:pPr>
        <w:pStyle w:val="Thesistext"/>
      </w:pPr>
      <w:r w:rsidRPr="00731348">
        <w:rPr>
          <w:u w:val="single"/>
        </w:rPr>
        <w:t>Id</w:t>
      </w:r>
      <w:r>
        <w:t xml:space="preserve">: </w:t>
      </w:r>
      <w:proofErr w:type="spellStart"/>
      <w:r w:rsidR="00C27B66">
        <w:t>U</w:t>
      </w:r>
      <w:r w:rsidR="00685068">
        <w:t>niqued</w:t>
      </w:r>
      <w:proofErr w:type="spellEnd"/>
      <w:r w:rsidR="00685068">
        <w:t xml:space="preserve"> id for every news article.</w:t>
      </w:r>
    </w:p>
    <w:p w14:paraId="152FD66A" w14:textId="1A6C05B8" w:rsidR="001F17DA" w:rsidRDefault="0013730E" w:rsidP="00423B53">
      <w:pPr>
        <w:pStyle w:val="Thesistext"/>
      </w:pPr>
      <w:r w:rsidRPr="00731348">
        <w:rPr>
          <w:u w:val="single"/>
        </w:rPr>
        <w:t>Title</w:t>
      </w:r>
      <w:r>
        <w:t xml:space="preserve">: </w:t>
      </w:r>
      <w:r w:rsidR="00C27B66">
        <w:t>T</w:t>
      </w:r>
      <w:r w:rsidR="001F17DA">
        <w:t>itle of the news article.</w:t>
      </w:r>
    </w:p>
    <w:p w14:paraId="4A98EAF7" w14:textId="3D241C44" w:rsidR="001F17DA" w:rsidRDefault="001F17DA" w:rsidP="00423B53">
      <w:pPr>
        <w:pStyle w:val="Thesistext"/>
      </w:pPr>
      <w:r w:rsidRPr="00731348">
        <w:rPr>
          <w:u w:val="single"/>
        </w:rPr>
        <w:t>Author</w:t>
      </w:r>
      <w:r>
        <w:t xml:space="preserve">: </w:t>
      </w:r>
      <w:r w:rsidR="00C27B66">
        <w:t>A</w:t>
      </w:r>
      <w:r>
        <w:t>uthor of the article.</w:t>
      </w:r>
    </w:p>
    <w:p w14:paraId="1DAB768F" w14:textId="2D5D2DED" w:rsidR="00CD5149" w:rsidRDefault="00CD5149" w:rsidP="00423B53">
      <w:pPr>
        <w:pStyle w:val="Thesistext"/>
      </w:pPr>
      <w:r w:rsidRPr="00731348">
        <w:rPr>
          <w:u w:val="single"/>
        </w:rPr>
        <w:t>Text</w:t>
      </w:r>
      <w:r>
        <w:t xml:space="preserve">: </w:t>
      </w:r>
      <w:r w:rsidR="00C27B66">
        <w:t>T</w:t>
      </w:r>
      <w:r>
        <w:t>ext in the article.</w:t>
      </w:r>
    </w:p>
    <w:p w14:paraId="628AD869" w14:textId="6AB7B30A" w:rsidR="007264C4" w:rsidRDefault="0068579D" w:rsidP="00423B53">
      <w:pPr>
        <w:pStyle w:val="Thesistext"/>
      </w:pPr>
      <w:r w:rsidRPr="00731348">
        <w:rPr>
          <w:u w:val="single"/>
        </w:rPr>
        <w:lastRenderedPageBreak/>
        <w:t>Label</w:t>
      </w:r>
      <w:r>
        <w:t xml:space="preserve">: </w:t>
      </w:r>
      <w:r w:rsidR="00C27B66">
        <w:t>M</w:t>
      </w:r>
      <w:r>
        <w:t xml:space="preserve">arks the article </w:t>
      </w:r>
      <w:r w:rsidR="007264C4">
        <w:t>whether itis true or false.</w:t>
      </w:r>
    </w:p>
    <w:p w14:paraId="208DCE7B" w14:textId="245C6D96" w:rsidR="007264C4" w:rsidRDefault="007264C4" w:rsidP="00423B53">
      <w:pPr>
        <w:pStyle w:val="Thesistext"/>
      </w:pPr>
      <w:r>
        <w:t xml:space="preserve">1: </w:t>
      </w:r>
      <w:r w:rsidR="00C27B66">
        <w:t>U</w:t>
      </w:r>
      <w:r>
        <w:t>nreliable</w:t>
      </w:r>
      <w:r w:rsidR="00C27B66">
        <w:t>/Fake</w:t>
      </w:r>
    </w:p>
    <w:p w14:paraId="66695E1E" w14:textId="08E4DD00" w:rsidR="001F5D3F" w:rsidRDefault="007264C4" w:rsidP="00E9484C">
      <w:pPr>
        <w:ind w:firstLine="284"/>
        <w:jc w:val="both"/>
      </w:pPr>
      <w:r>
        <w:t>0:</w:t>
      </w:r>
      <w:r w:rsidR="001F5D3F">
        <w:t xml:space="preserve"> </w:t>
      </w:r>
      <w:r w:rsidR="00C27B66">
        <w:t>R</w:t>
      </w:r>
      <w:r>
        <w:t>eliable</w:t>
      </w:r>
      <w:r w:rsidR="00C27B66">
        <w:t>/True</w:t>
      </w:r>
    </w:p>
    <w:p w14:paraId="6ABD364D" w14:textId="283F7973" w:rsidR="001E048E" w:rsidRDefault="001F5D3F" w:rsidP="00423B53">
      <w:pPr>
        <w:pStyle w:val="Thesistext"/>
      </w:pPr>
      <w:r>
        <w:t>The test data also contains the same attributes but it does not contain label</w:t>
      </w:r>
      <w:r w:rsidR="006743BB">
        <w:t xml:space="preserve">. </w:t>
      </w:r>
      <w:r w:rsidR="00E72A85">
        <w:t>Below is the image of how the data looks.</w:t>
      </w:r>
    </w:p>
    <w:p w14:paraId="200B7030" w14:textId="77777777" w:rsidR="00107A5A" w:rsidRDefault="002501E2" w:rsidP="00731348">
      <w:pPr>
        <w:keepNext/>
        <w:ind w:left="284" w:firstLine="284"/>
        <w:jc w:val="both"/>
      </w:pPr>
      <w:r>
        <w:rPr>
          <w:noProof/>
        </w:rPr>
        <w:drawing>
          <wp:inline distT="0" distB="0" distL="0" distR="0" wp14:anchorId="2791EBF9" wp14:editId="783C8B84">
            <wp:extent cx="4055745" cy="1809582"/>
            <wp:effectExtent l="133350" t="114300" r="154305" b="172085"/>
            <wp:docPr id="4" name="Picture 4"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10;"/>
                    <pic:cNvPicPr/>
                  </pic:nvPicPr>
                  <pic:blipFill>
                    <a:blip r:embed="rId14"/>
                    <a:stretch>
                      <a:fillRect/>
                    </a:stretch>
                  </pic:blipFill>
                  <pic:spPr>
                    <a:xfrm>
                      <a:off x="0" y="0"/>
                      <a:ext cx="4115887" cy="18364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358B8D" w14:textId="19AB6ACF" w:rsidR="00E72A85" w:rsidRDefault="00056629" w:rsidP="00DC1043">
      <w:pPr>
        <w:pStyle w:val="Figurecaption"/>
      </w:pPr>
      <w:r>
        <w:t xml:space="preserve">        </w:t>
      </w:r>
      <w:bookmarkStart w:id="31" w:name="_Toc56933925"/>
      <w:r w:rsidR="00107A5A">
        <w:t xml:space="preserve">Figure </w:t>
      </w:r>
      <w:r w:rsidR="00107A5A">
        <w:fldChar w:fldCharType="begin"/>
      </w:r>
      <w:r w:rsidR="00107A5A">
        <w:instrText xml:space="preserve"> SEQ Figure \* ARABIC </w:instrText>
      </w:r>
      <w:r w:rsidR="00107A5A">
        <w:fldChar w:fldCharType="separate"/>
      </w:r>
      <w:r w:rsidR="00C013C1">
        <w:rPr>
          <w:noProof/>
        </w:rPr>
        <w:t>3</w:t>
      </w:r>
      <w:r w:rsidR="00107A5A">
        <w:fldChar w:fldCharType="end"/>
      </w:r>
      <w:r w:rsidR="00107A5A">
        <w:t xml:space="preserve"> Data in the train set</w:t>
      </w:r>
      <w:bookmarkEnd w:id="31"/>
    </w:p>
    <w:p w14:paraId="4D7612C5" w14:textId="77777777" w:rsidR="006C75EC" w:rsidRDefault="00CB784C" w:rsidP="00401046">
      <w:pPr>
        <w:jc w:val="both"/>
      </w:pPr>
      <w:r>
        <w:tab/>
        <w:t xml:space="preserve"> </w:t>
      </w:r>
    </w:p>
    <w:p w14:paraId="7E721665" w14:textId="7751F96E" w:rsidR="00912269" w:rsidRDefault="006A5D88" w:rsidP="00423B53">
      <w:pPr>
        <w:pStyle w:val="Thesistext"/>
      </w:pPr>
      <w:r>
        <w:t xml:space="preserve">The most important step of creating ML </w:t>
      </w:r>
      <w:r w:rsidR="009C2A80">
        <w:t xml:space="preserve">model </w:t>
      </w:r>
      <w:r w:rsidR="009049DF">
        <w:t xml:space="preserve">is to </w:t>
      </w:r>
      <w:r w:rsidR="009D74AB">
        <w:t>prepare the data</w:t>
      </w:r>
      <w:r w:rsidR="00C27B66">
        <w:t xml:space="preserve"> </w:t>
      </w:r>
      <w:r w:rsidR="00677C7D">
        <w:t xml:space="preserve">which includes cleaning, filtering and </w:t>
      </w:r>
      <w:r w:rsidR="002F243C">
        <w:t xml:space="preserve">removing </w:t>
      </w:r>
      <w:proofErr w:type="spellStart"/>
      <w:r w:rsidR="002F243C">
        <w:t>out</w:t>
      </w:r>
      <w:r w:rsidR="00C27B66">
        <w:t>iliers</w:t>
      </w:r>
      <w:proofErr w:type="spellEnd"/>
      <w:r w:rsidR="002F243C">
        <w:t xml:space="preserve"> in th</w:t>
      </w:r>
      <w:r w:rsidR="00C27B66">
        <w:t>e</w:t>
      </w:r>
      <w:r w:rsidR="002F243C">
        <w:t xml:space="preserve"> data</w:t>
      </w:r>
      <w:r w:rsidR="00B00540">
        <w:t xml:space="preserve">. As this data is from an online source </w:t>
      </w:r>
      <w:r w:rsidR="00353440">
        <w:t xml:space="preserve">there can be few empty articles as well which should be removed else a lot of noise </w:t>
      </w:r>
      <w:r w:rsidR="007249A9">
        <w:t>would be created in our model.</w:t>
      </w:r>
      <w:r w:rsidR="005A303F">
        <w:t xml:space="preserve"> As mentioned above, we are </w:t>
      </w:r>
      <w:r w:rsidR="00EE6226">
        <w:t xml:space="preserve">using a training set and a </w:t>
      </w:r>
      <w:r w:rsidR="00344EE1">
        <w:t>testing set</w:t>
      </w:r>
      <w:r w:rsidR="00112992">
        <w:t xml:space="preserve">, this is to make </w:t>
      </w:r>
      <w:proofErr w:type="spellStart"/>
      <w:r w:rsidR="00112992">
        <w:t>suke</w:t>
      </w:r>
      <w:proofErr w:type="spellEnd"/>
      <w:r w:rsidR="00112992">
        <w:t xml:space="preserve"> sure that </w:t>
      </w:r>
      <w:r w:rsidR="00CE778E">
        <w:t>this model performs well on any new dataset.</w:t>
      </w:r>
    </w:p>
    <w:p w14:paraId="00F3BF9C" w14:textId="015B04B6" w:rsidR="00542E8F" w:rsidRDefault="00542E8F" w:rsidP="00423B53">
      <w:pPr>
        <w:pStyle w:val="Thesistext"/>
      </w:pPr>
    </w:p>
    <w:p w14:paraId="5B54519A" w14:textId="27A78971" w:rsidR="00390778" w:rsidRDefault="00542E8F" w:rsidP="00423B53">
      <w:pPr>
        <w:pStyle w:val="Thesistext"/>
      </w:pPr>
      <w:r>
        <w:tab/>
      </w:r>
      <w:r w:rsidR="00E53F4C">
        <w:t xml:space="preserve">Then we initialize a </w:t>
      </w:r>
      <w:r w:rsidR="00C27B66">
        <w:t>TF-IDF</w:t>
      </w:r>
      <w:r w:rsidR="00AF084F">
        <w:t xml:space="preserve"> vectorizer </w:t>
      </w:r>
      <w:r w:rsidR="00FF1BC2">
        <w:t xml:space="preserve">with maximum document frequency 0.7 </w:t>
      </w:r>
      <w:r w:rsidR="00BA69CF">
        <w:t>and stop words. The</w:t>
      </w:r>
      <w:r w:rsidR="004E2927">
        <w:t xml:space="preserve"> word</w:t>
      </w:r>
      <w:r w:rsidR="00B50C96">
        <w:t>s</w:t>
      </w:r>
      <w:r w:rsidR="004E2927">
        <w:t xml:space="preserve"> with </w:t>
      </w:r>
      <w:proofErr w:type="spellStart"/>
      <w:r w:rsidR="004E2927">
        <w:t>frequeny</w:t>
      </w:r>
      <w:proofErr w:type="spellEnd"/>
      <w:r w:rsidR="004E2927">
        <w:t xml:space="preserve"> greater than 0.7 will be discarded</w:t>
      </w:r>
      <w:r w:rsidR="00B50C96">
        <w:t xml:space="preserve"> as </w:t>
      </w:r>
      <w:r w:rsidR="000F1B51">
        <w:t>those words might not be unique identifiers and should be given lower priority.</w:t>
      </w:r>
      <w:r w:rsidR="00984DF9">
        <w:t xml:space="preserve"> </w:t>
      </w:r>
      <w:r w:rsidR="00A2298F">
        <w:t xml:space="preserve">This </w:t>
      </w:r>
      <w:r w:rsidR="00C27B66">
        <w:t>TF-IDF</w:t>
      </w:r>
      <w:r w:rsidR="00A2298F">
        <w:t xml:space="preserve"> changes the collection of raw documents </w:t>
      </w:r>
      <w:r w:rsidR="00487702">
        <w:t xml:space="preserve">into a matrix of </w:t>
      </w:r>
      <w:r w:rsidR="00C27B66">
        <w:t>TF-IDF</w:t>
      </w:r>
      <w:r w:rsidR="00487702">
        <w:t xml:space="preserve"> features.</w:t>
      </w:r>
      <w:r w:rsidR="006B0292">
        <w:t xml:space="preserve"> We set the Passive-Aggressive classifier </w:t>
      </w:r>
      <w:r w:rsidR="00894E31">
        <w:t xml:space="preserve">on the trainset and </w:t>
      </w:r>
      <w:r w:rsidR="005D533B">
        <w:t>predict</w:t>
      </w:r>
      <w:r w:rsidR="00303805">
        <w:t xml:space="preserve"> on test set </w:t>
      </w:r>
      <w:r w:rsidR="00500D89">
        <w:t xml:space="preserve">with </w:t>
      </w:r>
      <w:r w:rsidR="00C27B66">
        <w:t>TF-IDF</w:t>
      </w:r>
      <w:r w:rsidR="00500D89">
        <w:t xml:space="preserve"> vectorizer.</w:t>
      </w:r>
      <w:r w:rsidR="00390778">
        <w:t xml:space="preserve"> We can tell how well the model works </w:t>
      </w:r>
      <w:r w:rsidR="00A67DFE">
        <w:t xml:space="preserve">based on performance metrics like accuracy, </w:t>
      </w:r>
      <w:proofErr w:type="spellStart"/>
      <w:r w:rsidR="00A67DFE">
        <w:t>presicion</w:t>
      </w:r>
      <w:proofErr w:type="spellEnd"/>
      <w:r w:rsidR="00A67DFE">
        <w:t>, recall and f1</w:t>
      </w:r>
      <w:r w:rsidR="003166B7">
        <w:t>-score.</w:t>
      </w:r>
    </w:p>
    <w:p w14:paraId="57924573" w14:textId="29952FB7" w:rsidR="00B175EE" w:rsidRDefault="00500D89" w:rsidP="00423B53">
      <w:pPr>
        <w:pStyle w:val="Thesistext"/>
      </w:pPr>
      <w:r>
        <w:t xml:space="preserve"> </w:t>
      </w:r>
    </w:p>
    <w:p w14:paraId="77D90EEC" w14:textId="112F91BE" w:rsidR="001E048E" w:rsidRPr="003208C3" w:rsidRDefault="001E048E" w:rsidP="00B90F4B">
      <w:pPr>
        <w:pStyle w:val="Heading2"/>
      </w:pPr>
      <w:bookmarkStart w:id="32" w:name="_Toc56933950"/>
      <w:r w:rsidRPr="003208C3">
        <w:lastRenderedPageBreak/>
        <w:t>V</w:t>
      </w:r>
      <w:r w:rsidR="00DC1043">
        <w:t>erification</w:t>
      </w:r>
      <w:bookmarkEnd w:id="32"/>
    </w:p>
    <w:p w14:paraId="5D1E639A" w14:textId="1AB8796A" w:rsidR="001E048E" w:rsidRPr="004F7E56" w:rsidRDefault="00F10952" w:rsidP="004F7E56">
      <w:pPr>
        <w:pStyle w:val="Thesistext"/>
      </w:pPr>
      <w:r w:rsidRPr="004F7E56">
        <w:t>Firstly, let us look at the confusion matrix we obtained</w:t>
      </w:r>
      <w:r w:rsidR="00FD5ABB" w:rsidRPr="004F7E56">
        <w:t xml:space="preserve"> after implementing the algorithm</w:t>
      </w:r>
      <w:r w:rsidR="002E2C6D" w:rsidRPr="004F7E56">
        <w:t>.</w:t>
      </w:r>
    </w:p>
    <w:p w14:paraId="35EF9B22" w14:textId="63EE63E7" w:rsidR="002E2C6D" w:rsidRDefault="002E2C6D" w:rsidP="001E048E">
      <w:pPr>
        <w:pStyle w:val="Thesistext"/>
      </w:pPr>
      <w:r>
        <w:rPr>
          <w:noProof/>
        </w:rPr>
        <w:drawing>
          <wp:inline distT="0" distB="0" distL="0" distR="0" wp14:anchorId="3986E332" wp14:editId="0F2481AA">
            <wp:extent cx="4410075" cy="3234055"/>
            <wp:effectExtent l="0" t="0" r="0" b="4445"/>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15"/>
                    <a:stretch>
                      <a:fillRect/>
                    </a:stretch>
                  </pic:blipFill>
                  <pic:spPr>
                    <a:xfrm>
                      <a:off x="0" y="0"/>
                      <a:ext cx="4412544" cy="3235866"/>
                    </a:xfrm>
                    <a:prstGeom prst="rect">
                      <a:avLst/>
                    </a:prstGeom>
                  </pic:spPr>
                </pic:pic>
              </a:graphicData>
            </a:graphic>
          </wp:inline>
        </w:drawing>
      </w:r>
    </w:p>
    <w:p w14:paraId="4B7B6FA8" w14:textId="7FFA1FB9" w:rsidR="008977C0" w:rsidRDefault="00107A5A" w:rsidP="00DC1043">
      <w:pPr>
        <w:pStyle w:val="Figurecaption"/>
      </w:pPr>
      <w:bookmarkStart w:id="33" w:name="_Toc56933926"/>
      <w:r>
        <w:t xml:space="preserve">Figure </w:t>
      </w:r>
      <w:r>
        <w:fldChar w:fldCharType="begin"/>
      </w:r>
      <w:r>
        <w:instrText xml:space="preserve"> SEQ Figure \* ARABIC </w:instrText>
      </w:r>
      <w:r>
        <w:fldChar w:fldCharType="separate"/>
      </w:r>
      <w:r w:rsidR="00C013C1">
        <w:rPr>
          <w:noProof/>
        </w:rPr>
        <w:t>4</w:t>
      </w:r>
      <w:r>
        <w:fldChar w:fldCharType="end"/>
      </w:r>
      <w:r>
        <w:t xml:space="preserve"> Confusion Matrix and Classification Report</w:t>
      </w:r>
      <w:bookmarkEnd w:id="33"/>
    </w:p>
    <w:p w14:paraId="51C8A61E" w14:textId="77777777" w:rsidR="00A07BA9" w:rsidRDefault="00A07BA9" w:rsidP="001E048E">
      <w:pPr>
        <w:pStyle w:val="Thesistext"/>
      </w:pPr>
    </w:p>
    <w:p w14:paraId="616B0E3D" w14:textId="17C3B393" w:rsidR="00165A54" w:rsidRDefault="008977C0" w:rsidP="00165A54">
      <w:pPr>
        <w:pStyle w:val="Thesistext"/>
      </w:pPr>
      <w:r>
        <w:t xml:space="preserve">From the </w:t>
      </w:r>
      <w:r w:rsidR="00B12428">
        <w:t xml:space="preserve">above image, </w:t>
      </w:r>
      <w:r w:rsidR="00373394">
        <w:t>we can say that considering accuracy</w:t>
      </w:r>
      <w:r w:rsidR="00F4184C">
        <w:t xml:space="preserve"> this model is one of </w:t>
      </w:r>
      <w:r w:rsidR="00C27B66">
        <w:t xml:space="preserve">the most </w:t>
      </w:r>
      <w:r w:rsidR="00F4184C">
        <w:t xml:space="preserve">effective ways </w:t>
      </w:r>
      <w:r w:rsidR="00345C96">
        <w:t xml:space="preserve">to detect fake news articles. But </w:t>
      </w:r>
      <w:r w:rsidR="00064FC2">
        <w:t xml:space="preserve">accuracy is not end-all </w:t>
      </w:r>
      <w:r w:rsidR="0044388C">
        <w:t xml:space="preserve">model </w:t>
      </w:r>
      <w:r w:rsidR="00064FC2">
        <w:t xml:space="preserve">metric to </w:t>
      </w:r>
      <w:r w:rsidR="005973E5">
        <w:t xml:space="preserve">use when selecting the best model. </w:t>
      </w:r>
      <w:r w:rsidR="001C1700">
        <w:t xml:space="preserve">The other metrics </w:t>
      </w:r>
      <w:r w:rsidR="003A3CA6">
        <w:t>we can use are precision, recall and f1-score.</w:t>
      </w:r>
    </w:p>
    <w:p w14:paraId="528EB3E2" w14:textId="698E7FD5" w:rsidR="008977C0" w:rsidRDefault="00D814B9" w:rsidP="00165A54">
      <w:pPr>
        <w:pStyle w:val="Thesistext"/>
      </w:pPr>
      <w:r>
        <w:t>P</w:t>
      </w:r>
      <w:r w:rsidR="00165A54">
        <w:t>recision</w:t>
      </w:r>
      <w:r>
        <w:t xml:space="preserve"> talks about how accurate the model </w:t>
      </w:r>
      <w:r w:rsidR="00881389">
        <w:t xml:space="preserve">is, out of the predicted positive how many are actual positive. </w:t>
      </w:r>
      <w:r w:rsidR="005839E7">
        <w:t>Precision is a good measure to design when the false positives</w:t>
      </w:r>
      <w:r w:rsidR="00DA43B2">
        <w:t xml:space="preserve"> can c</w:t>
      </w:r>
      <w:r w:rsidR="00993A4A">
        <w:t>hange facts to fake.</w:t>
      </w:r>
    </w:p>
    <w:p w14:paraId="1ACAF8EE" w14:textId="0AD55324" w:rsidR="00993A4A" w:rsidRDefault="00993A4A" w:rsidP="00DC1043">
      <w:pPr>
        <w:pStyle w:val="Equation"/>
      </w:pPr>
      <w:r>
        <w:t>Precision</w:t>
      </w:r>
      <w:r w:rsidR="00B80A68">
        <w:t xml:space="preserve"> </w:t>
      </w:r>
      <w:r>
        <w:t>=</w:t>
      </w:r>
      <m:oMath>
        <m:r>
          <m:rPr>
            <m:sty m:val="p"/>
          </m:rPr>
          <w:rPr>
            <w:rFonts w:ascii="Cambria Math" w:hAnsi="Cambria Math"/>
          </w:rPr>
          <m:t xml:space="preserve"> </m:t>
        </m:r>
        <m:f>
          <m:fPr>
            <m:ctrlPr>
              <w:rPr>
                <w:rFonts w:ascii="Cambria Math" w:hAnsi="Cambria Math"/>
              </w:rPr>
            </m:ctrlPr>
          </m:fPr>
          <m:num>
            <m:r>
              <w:rPr>
                <w:rFonts w:ascii="Cambria Math" w:hAnsi="Cambria Math"/>
              </w:rPr>
              <m:t>true</m:t>
            </m:r>
            <m:r>
              <m:rPr>
                <m:sty m:val="p"/>
              </m:rPr>
              <w:rPr>
                <w:rFonts w:ascii="Cambria Math" w:hAnsi="Cambria Math"/>
              </w:rPr>
              <m:t xml:space="preserve"> </m:t>
            </m:r>
            <m:r>
              <w:rPr>
                <w:rFonts w:ascii="Cambria Math" w:hAnsi="Cambria Math"/>
              </w:rPr>
              <m:t>positive</m:t>
            </m:r>
          </m:num>
          <m:den>
            <m:r>
              <w:rPr>
                <w:rFonts w:ascii="Cambria Math" w:hAnsi="Cambria Math"/>
              </w:rPr>
              <m:t>total</m:t>
            </m:r>
            <m:r>
              <m:rPr>
                <m:sty m:val="p"/>
              </m:rPr>
              <w:rPr>
                <w:rFonts w:ascii="Cambria Math" w:hAnsi="Cambria Math"/>
              </w:rPr>
              <m:t xml:space="preserve"> </m:t>
            </m:r>
            <m:r>
              <w:rPr>
                <w:rFonts w:ascii="Cambria Math" w:hAnsi="Cambria Math"/>
              </w:rPr>
              <m:t>predicted</m:t>
            </m:r>
            <m:r>
              <m:rPr>
                <m:sty m:val="p"/>
              </m:rPr>
              <w:rPr>
                <w:rFonts w:ascii="Cambria Math" w:hAnsi="Cambria Math"/>
              </w:rPr>
              <m:t xml:space="preserve"> </m:t>
            </m:r>
            <m:r>
              <w:rPr>
                <w:rFonts w:ascii="Cambria Math" w:hAnsi="Cambria Math"/>
              </w:rPr>
              <m:t>positives</m:t>
            </m:r>
          </m:den>
        </m:f>
      </m:oMath>
    </w:p>
    <w:p w14:paraId="34E343FA" w14:textId="77777777" w:rsidR="00B80A68" w:rsidRDefault="00B80A68">
      <w:pPr>
        <w:pStyle w:val="Thesistext"/>
      </w:pPr>
    </w:p>
    <w:p w14:paraId="07162D18" w14:textId="29D68DD5" w:rsidR="002E2C6D" w:rsidRDefault="005E06A3" w:rsidP="001E048E">
      <w:pPr>
        <w:pStyle w:val="Thesistext"/>
        <w:rPr>
          <w:color w:val="292929"/>
          <w:spacing w:val="-1"/>
          <w:shd w:val="clear" w:color="auto" w:fill="FFFFFF"/>
        </w:rPr>
      </w:pPr>
      <w:r w:rsidRPr="00731348">
        <w:rPr>
          <w:color w:val="292929"/>
          <w:spacing w:val="-1"/>
          <w:shd w:val="clear" w:color="auto" w:fill="FFFFFF"/>
        </w:rPr>
        <w:t xml:space="preserve">Recall </w:t>
      </w:r>
      <w:r w:rsidRPr="005E06A3">
        <w:rPr>
          <w:color w:val="292929"/>
          <w:spacing w:val="-1"/>
          <w:shd w:val="clear" w:color="auto" w:fill="FFFFFF"/>
        </w:rPr>
        <w:t>calculates</w:t>
      </w:r>
      <w:r w:rsidRPr="00731348">
        <w:rPr>
          <w:color w:val="292929"/>
          <w:spacing w:val="-1"/>
          <w:shd w:val="clear" w:color="auto" w:fill="FFFFFF"/>
        </w:rPr>
        <w:t xml:space="preserve"> how many of the </w:t>
      </w:r>
      <w:r>
        <w:rPr>
          <w:color w:val="292929"/>
          <w:spacing w:val="-1"/>
          <w:shd w:val="clear" w:color="auto" w:fill="FFFFFF"/>
        </w:rPr>
        <w:t>a</w:t>
      </w:r>
      <w:r w:rsidRPr="00731348">
        <w:rPr>
          <w:color w:val="292929"/>
          <w:spacing w:val="-1"/>
          <w:shd w:val="clear" w:color="auto" w:fill="FFFFFF"/>
        </w:rPr>
        <w:t xml:space="preserve">ctual </w:t>
      </w:r>
      <w:r>
        <w:rPr>
          <w:color w:val="292929"/>
          <w:spacing w:val="-1"/>
          <w:shd w:val="clear" w:color="auto" w:fill="FFFFFF"/>
        </w:rPr>
        <w:t>p</w:t>
      </w:r>
      <w:r w:rsidRPr="00731348">
        <w:rPr>
          <w:color w:val="292929"/>
          <w:spacing w:val="-1"/>
          <w:shd w:val="clear" w:color="auto" w:fill="FFFFFF"/>
        </w:rPr>
        <w:t xml:space="preserve">ositives our model capture through </w:t>
      </w:r>
      <w:r w:rsidRPr="005E06A3">
        <w:rPr>
          <w:color w:val="292929"/>
          <w:spacing w:val="-1"/>
          <w:shd w:val="clear" w:color="auto" w:fill="FFFFFF"/>
        </w:rPr>
        <w:t>labelling</w:t>
      </w:r>
      <w:r w:rsidRPr="00731348">
        <w:rPr>
          <w:color w:val="292929"/>
          <w:spacing w:val="-1"/>
          <w:shd w:val="clear" w:color="auto" w:fill="FFFFFF"/>
        </w:rPr>
        <w:t xml:space="preserve"> it as True Positive. Applying the same understanding, we know that </w:t>
      </w:r>
      <w:r w:rsidRPr="00731348">
        <w:rPr>
          <w:color w:val="292929"/>
          <w:spacing w:val="-1"/>
          <w:shd w:val="clear" w:color="auto" w:fill="FFFFFF"/>
        </w:rPr>
        <w:lastRenderedPageBreak/>
        <w:t xml:space="preserve">Recall shall be the model metric we use to select our best model when there is a high cost associated with </w:t>
      </w:r>
      <w:r>
        <w:rPr>
          <w:color w:val="292929"/>
          <w:spacing w:val="-1"/>
          <w:shd w:val="clear" w:color="auto" w:fill="FFFFFF"/>
        </w:rPr>
        <w:t>f</w:t>
      </w:r>
      <w:r w:rsidRPr="00731348">
        <w:rPr>
          <w:color w:val="292929"/>
          <w:spacing w:val="-1"/>
          <w:shd w:val="clear" w:color="auto" w:fill="FFFFFF"/>
        </w:rPr>
        <w:t xml:space="preserve">alse </w:t>
      </w:r>
      <w:r>
        <w:rPr>
          <w:color w:val="292929"/>
          <w:spacing w:val="-1"/>
          <w:shd w:val="clear" w:color="auto" w:fill="FFFFFF"/>
        </w:rPr>
        <w:t>n</w:t>
      </w:r>
      <w:r w:rsidRPr="00731348">
        <w:rPr>
          <w:color w:val="292929"/>
          <w:spacing w:val="-1"/>
          <w:shd w:val="clear" w:color="auto" w:fill="FFFFFF"/>
        </w:rPr>
        <w:t>egative</w:t>
      </w:r>
      <w:r>
        <w:rPr>
          <w:color w:val="292929"/>
          <w:spacing w:val="-1"/>
          <w:shd w:val="clear" w:color="auto" w:fill="FFFFFF"/>
        </w:rPr>
        <w:t>.</w:t>
      </w:r>
    </w:p>
    <w:p w14:paraId="270BDD1A" w14:textId="7E5FAF5E" w:rsidR="005E06A3" w:rsidRDefault="00D171BC" w:rsidP="00DC1043">
      <w:pPr>
        <w:pStyle w:val="Equation"/>
      </w:pPr>
      <w:r>
        <w:t xml:space="preserve">Recall = </w:t>
      </w:r>
      <m:oMath>
        <m:f>
          <m:fPr>
            <m:ctrlPr>
              <w:rPr>
                <w:rFonts w:ascii="Cambria Math" w:hAnsi="Cambria Math"/>
              </w:rPr>
            </m:ctrlPr>
          </m:fPr>
          <m:num>
            <m:r>
              <w:rPr>
                <w:rFonts w:ascii="Cambria Math" w:hAnsi="Cambria Math"/>
              </w:rPr>
              <m:t>true</m:t>
            </m:r>
            <m:r>
              <m:rPr>
                <m:sty m:val="p"/>
              </m:rPr>
              <w:rPr>
                <w:rFonts w:ascii="Cambria Math" w:hAnsi="Cambria Math"/>
              </w:rPr>
              <m:t xml:space="preserve"> </m:t>
            </m:r>
            <m:r>
              <w:rPr>
                <w:rFonts w:ascii="Cambria Math" w:hAnsi="Cambria Math"/>
              </w:rPr>
              <m:t>positive</m:t>
            </m:r>
            <m:r>
              <m:rPr>
                <m:sty m:val="p"/>
              </m:rPr>
              <w:rPr>
                <w:rFonts w:ascii="Cambria Math" w:hAnsi="Cambria Math"/>
              </w:rPr>
              <m:t xml:space="preserve"> </m:t>
            </m:r>
          </m:num>
          <m:den>
            <m:r>
              <w:rPr>
                <w:rFonts w:ascii="Cambria Math" w:hAnsi="Cambria Math"/>
              </w:rPr>
              <m:t>total</m:t>
            </m:r>
            <m:r>
              <m:rPr>
                <m:sty m:val="p"/>
              </m:rPr>
              <w:rPr>
                <w:rFonts w:ascii="Cambria Math" w:hAnsi="Cambria Math"/>
              </w:rPr>
              <m:t xml:space="preserve"> </m:t>
            </m:r>
            <m:r>
              <w:rPr>
                <w:rFonts w:ascii="Cambria Math" w:hAnsi="Cambria Math"/>
              </w:rPr>
              <m:t>actual</m:t>
            </m:r>
            <m:r>
              <m:rPr>
                <m:sty m:val="p"/>
              </m:rPr>
              <w:rPr>
                <w:rFonts w:ascii="Cambria Math" w:hAnsi="Cambria Math"/>
              </w:rPr>
              <m:t xml:space="preserve"> </m:t>
            </m:r>
            <m:r>
              <w:rPr>
                <w:rFonts w:ascii="Cambria Math" w:hAnsi="Cambria Math"/>
              </w:rPr>
              <m:t>positive</m:t>
            </m:r>
          </m:den>
        </m:f>
      </m:oMath>
    </w:p>
    <w:p w14:paraId="37D794E5" w14:textId="3AE8C70E" w:rsidR="00D171BC" w:rsidRDefault="00AC5D5A" w:rsidP="00D171BC">
      <w:pPr>
        <w:pStyle w:val="Thesistext"/>
      </w:pPr>
      <w:r>
        <w:rPr>
          <w:rFonts w:ascii="Georgia" w:hAnsi="Georgia"/>
          <w:color w:val="292929"/>
          <w:spacing w:val="-1"/>
          <w:sz w:val="32"/>
          <w:szCs w:val="32"/>
          <w:shd w:val="clear" w:color="auto" w:fill="FFFFFF"/>
        </w:rPr>
        <w:t> </w:t>
      </w:r>
      <w:r w:rsidRPr="00731348">
        <w:rPr>
          <w:color w:val="292929"/>
          <w:spacing w:val="-1"/>
          <w:shd w:val="clear" w:color="auto" w:fill="FFFFFF"/>
        </w:rPr>
        <w:t>F1 which is a function of Precision and Recall.</w:t>
      </w:r>
      <w:r w:rsidR="007235AB" w:rsidRPr="00731348">
        <w:rPr>
          <w:color w:val="292929"/>
          <w:spacing w:val="-1"/>
          <w:shd w:val="clear" w:color="auto" w:fill="FFFFFF"/>
        </w:rPr>
        <w:t xml:space="preserve"> F1 Score is needed when you want a balance between Precision and Recall. </w:t>
      </w:r>
      <w:r w:rsidR="007235AB">
        <w:rPr>
          <w:color w:val="292929"/>
          <w:spacing w:val="-1"/>
          <w:shd w:val="clear" w:color="auto" w:fill="FFFFFF"/>
        </w:rPr>
        <w:t>So,</w:t>
      </w:r>
      <w:r w:rsidR="007235AB" w:rsidRPr="00731348">
        <w:rPr>
          <w:color w:val="292929"/>
          <w:spacing w:val="-1"/>
          <w:shd w:val="clear" w:color="auto" w:fill="FFFFFF"/>
        </w:rPr>
        <w:t xml:space="preserve"> the difference between F1 Score and Accuracy </w:t>
      </w:r>
      <w:r w:rsidR="007235AB">
        <w:rPr>
          <w:color w:val="292929"/>
          <w:spacing w:val="-1"/>
          <w:shd w:val="clear" w:color="auto" w:fill="FFFFFF"/>
        </w:rPr>
        <w:t>is, from the</w:t>
      </w:r>
      <w:r w:rsidR="007235AB" w:rsidRPr="00731348">
        <w:rPr>
          <w:color w:val="292929"/>
          <w:spacing w:val="-1"/>
          <w:shd w:val="clear" w:color="auto" w:fill="FFFFFF"/>
        </w:rPr>
        <w:t xml:space="preserve"> previous</w:t>
      </w:r>
      <w:r w:rsidR="007235AB">
        <w:rPr>
          <w:color w:val="292929"/>
          <w:spacing w:val="-1"/>
          <w:shd w:val="clear" w:color="auto" w:fill="FFFFFF"/>
        </w:rPr>
        <w:t xml:space="preserve"> discussion we have</w:t>
      </w:r>
      <w:r w:rsidR="007235AB" w:rsidRPr="00731348">
        <w:rPr>
          <w:color w:val="292929"/>
          <w:spacing w:val="-1"/>
          <w:shd w:val="clear" w:color="auto" w:fill="FFFFFF"/>
        </w:rPr>
        <w:t xml:space="preserve"> seen that accuracy can be largely contributed by a large number of True Negatives which in most </w:t>
      </w:r>
      <w:r w:rsidR="00505141">
        <w:rPr>
          <w:color w:val="292929"/>
          <w:spacing w:val="-1"/>
          <w:shd w:val="clear" w:color="auto" w:fill="FFFFFF"/>
        </w:rPr>
        <w:t>of the</w:t>
      </w:r>
      <w:r w:rsidR="007235AB" w:rsidRPr="00731348">
        <w:rPr>
          <w:color w:val="292929"/>
          <w:spacing w:val="-1"/>
          <w:shd w:val="clear" w:color="auto" w:fill="FFFFFF"/>
        </w:rPr>
        <w:t xml:space="preserve"> circumstances, we do not focus on much whereas False Negative and False Positive usually has business costs (tangible &amp; intangible) thus </w:t>
      </w:r>
      <w:r w:rsidR="007235AB" w:rsidRPr="007235AB">
        <w:t>F1 Score might be a better measure to use if we need to seek a balance between Precision and Recall</w:t>
      </w:r>
      <w:r w:rsidR="00505141">
        <w:t>.</w:t>
      </w:r>
    </w:p>
    <w:p w14:paraId="0F292653" w14:textId="22A9E541" w:rsidR="00A45FD8" w:rsidRDefault="002E2F69" w:rsidP="00DC1043">
      <w:pPr>
        <w:pStyle w:val="Equation"/>
      </w:pPr>
      <w:r>
        <w:t xml:space="preserve">F1 = </w:t>
      </w:r>
      <m:oMath>
        <m:r>
          <m:rPr>
            <m:sty m:val="p"/>
          </m:rPr>
          <w:rPr>
            <w:rFonts w:ascii="Cambria Math" w:hAnsi="Cambria Math"/>
          </w:rPr>
          <m:t>2×</m:t>
        </m:r>
        <m:f>
          <m:fPr>
            <m:ctrlPr>
              <w:rPr>
                <w:rFonts w:ascii="Cambria Math" w:hAnsi="Cambria Math"/>
              </w:rPr>
            </m:ctrlPr>
          </m:fPr>
          <m:num>
            <m:r>
              <w:rPr>
                <w:rFonts w:ascii="Cambria Math" w:hAnsi="Cambria Math"/>
              </w:rPr>
              <m:t>precision</m:t>
            </m:r>
            <m:r>
              <m:rPr>
                <m:sty m:val="p"/>
              </m:rPr>
              <w:rPr>
                <w:rFonts w:ascii="Cambria Math" w:hAnsi="Cambria Math"/>
              </w:rPr>
              <m:t>×</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w:p>
    <w:p w14:paraId="5A6E2569" w14:textId="4E9E1BF7" w:rsidR="00DC1043" w:rsidRDefault="005901AF" w:rsidP="00DC1043">
      <w:pPr>
        <w:pStyle w:val="Thesistext"/>
      </w:pPr>
      <w:r>
        <w:t xml:space="preserve">From the above classification report </w:t>
      </w:r>
      <w:r w:rsidR="001E6748">
        <w:t>and based on the performance metrics we can say that this algorithm can effective</w:t>
      </w:r>
      <w:r w:rsidR="00C27B66">
        <w:t>ly</w:t>
      </w:r>
      <w:r w:rsidR="001E6748">
        <w:t xml:space="preserve"> judge a news article whether it is a fake or a real article.</w:t>
      </w:r>
    </w:p>
    <w:p w14:paraId="1451E318" w14:textId="0F1B1CAA" w:rsidR="00DC1043" w:rsidRDefault="00DC1043">
      <w:pPr>
        <w:pStyle w:val="Thesistext"/>
      </w:pPr>
      <w:r>
        <w:rPr>
          <w:noProof/>
        </w:rPr>
        <w:drawing>
          <wp:inline distT="0" distB="0" distL="0" distR="0" wp14:anchorId="22BC94BB" wp14:editId="3D726FB8">
            <wp:extent cx="4502728" cy="2718435"/>
            <wp:effectExtent l="0" t="0" r="0"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6"/>
                    <a:stretch>
                      <a:fillRect/>
                    </a:stretch>
                  </pic:blipFill>
                  <pic:spPr>
                    <a:xfrm>
                      <a:off x="0" y="0"/>
                      <a:ext cx="4518132" cy="2727735"/>
                    </a:xfrm>
                    <a:prstGeom prst="rect">
                      <a:avLst/>
                    </a:prstGeom>
                  </pic:spPr>
                </pic:pic>
              </a:graphicData>
            </a:graphic>
          </wp:inline>
        </w:drawing>
      </w:r>
    </w:p>
    <w:p w14:paraId="312078F6" w14:textId="3A47F13F" w:rsidR="00DC1043" w:rsidRDefault="00DC1043" w:rsidP="00DC1043">
      <w:pPr>
        <w:pStyle w:val="Figurecaption"/>
      </w:pPr>
      <w:r>
        <w:t xml:space="preserve">              </w:t>
      </w:r>
      <w:bookmarkStart w:id="34" w:name="_Toc56933927"/>
      <w:r>
        <w:t xml:space="preserve">Figure </w:t>
      </w:r>
      <w:r>
        <w:fldChar w:fldCharType="begin"/>
      </w:r>
      <w:r>
        <w:instrText xml:space="preserve"> SEQ Figure \* ARABIC </w:instrText>
      </w:r>
      <w:r>
        <w:fldChar w:fldCharType="separate"/>
      </w:r>
      <w:r>
        <w:rPr>
          <w:noProof/>
        </w:rPr>
        <w:t>5</w:t>
      </w:r>
      <w:r>
        <w:fldChar w:fldCharType="end"/>
      </w:r>
      <w:r>
        <w:t xml:space="preserve"> Overall Accuracy of Different Algorithms</w:t>
      </w:r>
      <w:r>
        <w:fldChar w:fldCharType="begin"/>
      </w:r>
      <w:r>
        <w:instrText xml:space="preserve"> ADDIN ZOTERO_ITEM CSL_CITATION {"citationID":"XAJ1VWwZ","properties":{"formattedCitation":"[6]","plainCitation":"[6]","noteIndex":0},"citationItems":[{"id":23,"uris":["http://zotero.org/users/6892409/items/KANES932"],"uri":["http://zotero.org/users/6892409/items/KANES932"],"itemData":{"id":23,"type":"paper-conference","abstract":"Social media interaction especially the news spreading around the network is a great source of information nowadays. From one's perspective, its negligible exertion, straightforward access, and quick dispersing of information that lead people to look out and eat up news from internet-based life. Twitter being a standout amongst the most well-known ongoing news sources additionally ends up a standout amongst the most dominant news radiating mediums. It is known to cause extensive harm by spreading bits of gossip previously. Online clients are normally vulnerable and will, in general, perceive all that they run over web-based networking media as reliable. Consequently, mechanizing counterfeit news recognition is elementary to keep up hearty online media and informal organization. This paper proposes a model for recognizing forged news messages from twitter posts, by figuring out how to anticipate precision appraisals, in view of computerizing forged news identification in Twitter datasets. Afterwards, we performed a comparison between five well-known Machine Learning algorithms, like Support Vector Machine, Naïve Bayes Method, Logistic Regression and Recurrent Neural Network models, separately to demonstrate the efficiency of the classification performance on the dataset. Our experimental result showed that SVM and Naïve Bayes classifier outperforms the other algorithms.","container-title":"2019 7th International Conference on Smart Computing Communications (ICSCC)","DOI":"10.1109/ICSCC.2019.8843612","event":"2019 7th International Conference on Smart Computing Communications (ICSCC)","page":"1-5","source":"IEEE Xplore","title":"Detecting Fake News using Machine Learning and Deep Learning Algorithms","author":[{"family":"Abdullah-All-Tanvir","given":""},{"family":"Mahir","given":"Ehesas Mia"},{"family":"Akhter","given":"Saima"},{"family":"Huq","given":"Mohammad Rezwanul"}],"issued":{"date-parts":[["2019",6]]}}}],"schema":"https://github.com/citation-style-language/schema/raw/master/csl-citation.json"} </w:instrText>
      </w:r>
      <w:r>
        <w:fldChar w:fldCharType="separate"/>
      </w:r>
      <w:r w:rsidRPr="00107A5A">
        <w:t>[6]</w:t>
      </w:r>
      <w:bookmarkEnd w:id="34"/>
      <w:r>
        <w:fldChar w:fldCharType="end"/>
      </w:r>
    </w:p>
    <w:p w14:paraId="6D2B88D2" w14:textId="04543221" w:rsidR="004478E2" w:rsidRPr="00423B53" w:rsidRDefault="004478E2" w:rsidP="004478E2">
      <w:pPr>
        <w:pStyle w:val="Thesistext"/>
      </w:pPr>
      <w:r>
        <w:t xml:space="preserve">  According to the paper </w:t>
      </w:r>
      <w:r>
        <w:fldChar w:fldCharType="begin"/>
      </w:r>
      <w:r>
        <w:instrText xml:space="preserve"> ADDIN ZOTERO_ITEM CSL_CITATION {"citationID":"kQrViyk8","properties":{"formattedCitation":"[6]","plainCitation":"[6]","noteIndex":0},"citationItems":[{"id":23,"uris":["http://zotero.org/users/6892409/items/KANES932"],"uri":["http://zotero.org/users/6892409/items/KANES932"],"itemData":{"id":23,"type":"paper-conference","abstract":"Social media interaction especially the news spreading around the network is a great source of information nowadays. From one's perspective, its negligible exertion, straightforward access, and quick dispersing of information that lead people to look out and eat up news from internet-based life. Twitter being a standout amongst the most well-known ongoing news sources additionally ends up a standout amongst the most dominant news radiating mediums. It is known to cause extensive harm by spreading bits of gossip previously. Online clients are normally vulnerable and will, in general, perceive all that they run over web-based networking media as reliable. Consequently, mechanizing counterfeit news recognition is elementary to keep up hearty online media and informal organization. This paper proposes a model for recognizing forged news messages from twitter posts, by figuring out how to anticipate precision appraisals, in view of computerizing forged news identification in Twitter datasets. Afterwards, we performed a comparison between five well-known Machine Learning algorithms, like Support Vector Machine, Naïve Bayes Method, Logistic Regression and Recurrent Neural Network models, separately to demonstrate the efficiency of the classification performance on the dataset. Our experimental result showed that SVM and Naïve Bayes classifier outperforms the other algorithms.","container-title":"2019 7th International Conference on Smart Computing Communications (ICSCC)","DOI":"10.1109/ICSCC.2019.8843612","event":"2019 7th International Conference on Smart Computing Communications (ICSCC)","page":"1-5","source":"IEEE Xplore","title":"Detecting Fake News using Machine Learning and Deep Learning Algorithms","author":[{"family":"Abdullah-All-Tanvir","given":""},{"family":"Mahir","given":"Ehesas Mia"},{"family":"Akhter","given":"Saima"},{"family":"Huq","given":"Mohammad Rezwanul"}],"issued":{"date-parts":[["2019",6]]}}}],"schema":"https://github.com/citation-style-language/schema/raw/master/csl-citation.json"} </w:instrText>
      </w:r>
      <w:r>
        <w:fldChar w:fldCharType="separate"/>
      </w:r>
      <w:r w:rsidRPr="000F0CA0">
        <w:t>[6]</w:t>
      </w:r>
      <w:r>
        <w:fldChar w:fldCharType="end"/>
      </w:r>
      <w:r>
        <w:t>, where different classification algorithms were used to detect fake news and compare them with each other to see which algorithm works the best. The authors worked on algorithms like Naïve bayes, SVM, logistic regression and RNN, LSTM. The graph</w:t>
      </w:r>
      <w:r w:rsidR="003F3B2C">
        <w:t xml:space="preserve"> in figure 5</w:t>
      </w:r>
      <w:r>
        <w:t xml:space="preserve"> depicts the </w:t>
      </w:r>
      <w:r w:rsidRPr="00423B53">
        <w:lastRenderedPageBreak/>
        <w:t xml:space="preserve">accuracy of the algorithms. From the graph we can see that the accuracy of these algorithms is average so, in conclusion the classifier algorithm used in this paper can effectively detect fake news. </w:t>
      </w:r>
    </w:p>
    <w:p w14:paraId="74FEC72A" w14:textId="77777777" w:rsidR="004478E2" w:rsidRPr="004478E2" w:rsidRDefault="004478E2" w:rsidP="004478E2">
      <w:pPr>
        <w:pStyle w:val="Thesistext"/>
      </w:pPr>
    </w:p>
    <w:p w14:paraId="1E274E4C" w14:textId="0E024FC2" w:rsidR="00DC1043" w:rsidRPr="007235AB" w:rsidRDefault="00DC1043">
      <w:pPr>
        <w:pStyle w:val="Thesistext"/>
      </w:pPr>
      <w:r>
        <w:t xml:space="preserve"> </w:t>
      </w:r>
    </w:p>
    <w:p w14:paraId="71DFEC20" w14:textId="49E2D8F6" w:rsidR="00FB3F4E" w:rsidRDefault="00FB3F4E">
      <w:pPr>
        <w:pStyle w:val="Heading1"/>
      </w:pPr>
      <w:r>
        <w:br w:type="column"/>
      </w:r>
      <w:bookmarkStart w:id="35" w:name="_Toc56933951"/>
      <w:r w:rsidR="00B90F4B">
        <w:lastRenderedPageBreak/>
        <w:t>Chapter</w:t>
      </w:r>
      <w:r>
        <w:t>:</w:t>
      </w:r>
      <w:r>
        <w:br/>
        <w:t>Conclusion and future work</w:t>
      </w:r>
      <w:bookmarkEnd w:id="35"/>
    </w:p>
    <w:p w14:paraId="4AAA848C" w14:textId="04374BA7" w:rsidR="00F31F7B" w:rsidRDefault="00663BA5" w:rsidP="00423B53">
      <w:pPr>
        <w:pStyle w:val="Thesistext"/>
      </w:pPr>
      <w:r>
        <w:t xml:space="preserve">Fake </w:t>
      </w:r>
      <w:r w:rsidR="00EB2312">
        <w:t xml:space="preserve">News is a powerful instrument in swaying public opinion. By tackling it with the right model a lot of damage can be prevented. The algorithm discussed in this paper can effectively detect fake news. </w:t>
      </w:r>
    </w:p>
    <w:p w14:paraId="36727805" w14:textId="56F25D63" w:rsidR="00FB3F4E" w:rsidRDefault="004478E2" w:rsidP="00423B53">
      <w:pPr>
        <w:pStyle w:val="Thesistext"/>
      </w:pPr>
      <w:r>
        <w:t xml:space="preserve"> </w:t>
      </w:r>
      <w:r w:rsidR="00423B53">
        <w:t>For fake news detection the dataset keeps growing as the time passes thus the passive aggressive classifier is the best choice of algorithm because it is an online algorithm, and it can take data continuously one after other. The accuracy of this algorithm is 97%</w:t>
      </w:r>
      <w:r w:rsidR="000F0CA0">
        <w:t xml:space="preserve"> </w:t>
      </w:r>
      <w:r w:rsidR="00EB2312">
        <w:t xml:space="preserve"> </w:t>
      </w:r>
    </w:p>
    <w:p w14:paraId="3B2B6F66" w14:textId="520CC46E" w:rsidR="00FB3F4E" w:rsidRPr="00022E91" w:rsidRDefault="00A87586" w:rsidP="00423B53">
      <w:pPr>
        <w:pStyle w:val="Thesistext"/>
      </w:pPr>
      <w:r>
        <w:t>There is scope for future work</w:t>
      </w:r>
      <w:r w:rsidR="00AC4BFB">
        <w:t>. We intend to develop a GUI</w:t>
      </w:r>
      <w:r w:rsidR="004478E2">
        <w:t xml:space="preserve"> </w:t>
      </w:r>
      <w:r w:rsidR="00AC4BFB">
        <w:t>(Gra</w:t>
      </w:r>
      <w:r w:rsidR="00BF25E3">
        <w:t>phical User Interface</w:t>
      </w:r>
      <w:r w:rsidR="00AC4BFB">
        <w:t>)</w:t>
      </w:r>
      <w:r w:rsidR="00BF25E3">
        <w:t xml:space="preserve"> where one can paste a piece of news</w:t>
      </w:r>
      <w:r w:rsidR="007A1E21">
        <w:t xml:space="preserve"> and get its classification result</w:t>
      </w:r>
      <w:r w:rsidR="00FB3F4E" w:rsidRPr="00022E91">
        <w:t>.</w:t>
      </w:r>
    </w:p>
    <w:p w14:paraId="554D0CB9" w14:textId="0085FC25" w:rsidR="006F65E0" w:rsidRDefault="00C37060" w:rsidP="004F7E56">
      <w:pPr>
        <w:pStyle w:val="Headingnonumber"/>
      </w:pPr>
      <w:r>
        <w:br w:type="page"/>
      </w:r>
      <w:bookmarkStart w:id="36" w:name="_Toc56933952"/>
      <w:r w:rsidR="00F176EE">
        <w:lastRenderedPageBreak/>
        <w:t>Reference</w:t>
      </w:r>
      <w:bookmarkEnd w:id="36"/>
    </w:p>
    <w:p w14:paraId="356D26D3" w14:textId="77777777" w:rsidR="00107A5A" w:rsidRPr="00107A5A" w:rsidRDefault="006B15B3" w:rsidP="00107A5A">
      <w:pPr>
        <w:pStyle w:val="Bibliography"/>
      </w:pPr>
      <w:r>
        <w:fldChar w:fldCharType="begin"/>
      </w:r>
      <w:r>
        <w:instrText xml:space="preserve"> ADDIN ZOTERO_BIBL {"uncited":[],"omitted":[],"custom":[]} CSL_BIBLIOGRAPHY </w:instrText>
      </w:r>
      <w:r>
        <w:fldChar w:fldCharType="separate"/>
      </w:r>
      <w:r w:rsidR="00107A5A" w:rsidRPr="00107A5A">
        <w:t>[1]</w:t>
      </w:r>
      <w:r w:rsidR="00107A5A" w:rsidRPr="00107A5A">
        <w:tab/>
        <w:t xml:space="preserve">‘Tackling The Fake News Phenomenon - Legislation And Other Factors - Free Essay Example’, </w:t>
      </w:r>
      <w:r w:rsidR="00107A5A" w:rsidRPr="00107A5A">
        <w:rPr>
          <w:i/>
          <w:iCs/>
        </w:rPr>
        <w:t>EDUZAURUS</w:t>
      </w:r>
      <w:r w:rsidR="00107A5A" w:rsidRPr="00107A5A">
        <w:t>. https://eduzaurus.com/free-essay-samples/tackling-the-fake-news-phenomenon-legislation-and-other-factors/ (accessed Oct. 13, 2020).</w:t>
      </w:r>
    </w:p>
    <w:p w14:paraId="377746DE" w14:textId="77777777" w:rsidR="00107A5A" w:rsidRPr="00107A5A" w:rsidRDefault="00107A5A" w:rsidP="00107A5A">
      <w:pPr>
        <w:pStyle w:val="Bibliography"/>
      </w:pPr>
      <w:r w:rsidRPr="00107A5A">
        <w:t>[2]</w:t>
      </w:r>
      <w:r w:rsidRPr="00107A5A">
        <w:tab/>
        <w:t xml:space="preserve">M. Granik and V. Mesyura, ‘Fake news detection using naive Bayes classifier’, in </w:t>
      </w:r>
      <w:r w:rsidRPr="00107A5A">
        <w:rPr>
          <w:i/>
          <w:iCs/>
        </w:rPr>
        <w:t>2017 IEEE First Ukraine Conference on Electrical and Computer Engineering (UKRCON)</w:t>
      </w:r>
      <w:r w:rsidRPr="00107A5A">
        <w:t>, May 2017, pp. 900–903, doi: 10.1109/UKRCON.2017.8100379.</w:t>
      </w:r>
    </w:p>
    <w:p w14:paraId="75E680CC" w14:textId="77777777" w:rsidR="00107A5A" w:rsidRPr="00107A5A" w:rsidRDefault="00107A5A" w:rsidP="00107A5A">
      <w:pPr>
        <w:pStyle w:val="Bibliography"/>
      </w:pPr>
      <w:r w:rsidRPr="00107A5A">
        <w:t>[3]</w:t>
      </w:r>
      <w:r w:rsidRPr="00107A5A">
        <w:tab/>
        <w:t xml:space="preserve">N. Smitha and R. Bharath, ‘Performance Comparison of Machine Learning Classifiers for Fake News Detection’, in </w:t>
      </w:r>
      <w:r w:rsidRPr="00107A5A">
        <w:rPr>
          <w:i/>
          <w:iCs/>
        </w:rPr>
        <w:t>2020 Second International Conference on Inventive Research in Computing Applications (ICIRCA)</w:t>
      </w:r>
      <w:r w:rsidRPr="00107A5A">
        <w:t>, Jul. 2020, pp. 696–700, doi: 10.1109/ICIRCA48905.2020.9183072.</w:t>
      </w:r>
    </w:p>
    <w:p w14:paraId="26E7FD42" w14:textId="77777777" w:rsidR="00107A5A" w:rsidRPr="00107A5A" w:rsidRDefault="00107A5A" w:rsidP="00107A5A">
      <w:pPr>
        <w:pStyle w:val="Bibliography"/>
      </w:pPr>
      <w:r w:rsidRPr="00107A5A">
        <w:t>[4]</w:t>
      </w:r>
      <w:r w:rsidRPr="00107A5A">
        <w:tab/>
        <w:t xml:space="preserve">S. Kumar and N. Shah, ‘False Information on Web and Social Media: A Survey’, </w:t>
      </w:r>
      <w:r w:rsidRPr="00107A5A">
        <w:rPr>
          <w:i/>
          <w:iCs/>
        </w:rPr>
        <w:t>ArXiv180408559 Cs</w:t>
      </w:r>
      <w:r w:rsidRPr="00107A5A">
        <w:t>, Apr. 2018, Accessed: Oct. 14, 2020. [Online]. Available: http://arxiv.org/abs/1804.08559.</w:t>
      </w:r>
    </w:p>
    <w:p w14:paraId="2CEB9D3A" w14:textId="77777777" w:rsidR="00107A5A" w:rsidRPr="00107A5A" w:rsidRDefault="00107A5A" w:rsidP="00107A5A">
      <w:pPr>
        <w:pStyle w:val="Bibliography"/>
      </w:pPr>
      <w:r w:rsidRPr="00107A5A">
        <w:t>[5]</w:t>
      </w:r>
      <w:r w:rsidRPr="00107A5A">
        <w:tab/>
        <w:t xml:space="preserve">N. K. Conroy, V. L. Rubin, and Y. Chen, ‘Automatic deception detection: Methods for finding fake news’, </w:t>
      </w:r>
      <w:r w:rsidRPr="00107A5A">
        <w:rPr>
          <w:i/>
          <w:iCs/>
        </w:rPr>
        <w:t>Proc. Assoc. Inf. Sci. Technol.</w:t>
      </w:r>
      <w:r w:rsidRPr="00107A5A">
        <w:t>, vol. 52, no. 1, pp. 1–4, 2015, doi: 10.1002/pra2.2015.145052010082.</w:t>
      </w:r>
    </w:p>
    <w:p w14:paraId="65FB8226" w14:textId="77777777" w:rsidR="00107A5A" w:rsidRPr="00107A5A" w:rsidRDefault="00107A5A" w:rsidP="00107A5A">
      <w:pPr>
        <w:pStyle w:val="Bibliography"/>
      </w:pPr>
      <w:r w:rsidRPr="00107A5A">
        <w:t>[6]</w:t>
      </w:r>
      <w:r w:rsidRPr="00107A5A">
        <w:tab/>
        <w:t xml:space="preserve">Abdullah-All-Tanvir, E. M. Mahir, S. Akhter, and M. R. Huq, ‘Detecting Fake News using Machine Learning and Deep Learning Algorithms’, in </w:t>
      </w:r>
      <w:r w:rsidRPr="00107A5A">
        <w:rPr>
          <w:i/>
          <w:iCs/>
        </w:rPr>
        <w:t>2019 7th International Conference on Smart Computing Communications (ICSCC)</w:t>
      </w:r>
      <w:r w:rsidRPr="00107A5A">
        <w:t>, Jun. 2019, pp. 1–5, doi: 10.1109/ICSCC.2019.8843612.</w:t>
      </w:r>
    </w:p>
    <w:p w14:paraId="7CBCE1F7" w14:textId="77777777" w:rsidR="00107A5A" w:rsidRPr="00107A5A" w:rsidRDefault="00107A5A" w:rsidP="00107A5A">
      <w:pPr>
        <w:pStyle w:val="Bibliography"/>
      </w:pPr>
      <w:r w:rsidRPr="00107A5A">
        <w:t>[7]</w:t>
      </w:r>
      <w:r w:rsidRPr="00107A5A">
        <w:tab/>
        <w:t xml:space="preserve">P. Qi, J. Cao, T. Yang, J. Guo, and J. Li, ‘Exploiting Multi-domain Visual Information for Fake News Detection’, in </w:t>
      </w:r>
      <w:r w:rsidRPr="00107A5A">
        <w:rPr>
          <w:i/>
          <w:iCs/>
        </w:rPr>
        <w:t>2019 IEEE International Conference on Data Mining (ICDM)</w:t>
      </w:r>
      <w:r w:rsidRPr="00107A5A">
        <w:t>, Nov. 2019, pp. 518–527, doi: 10.1109/ICDM.2019.00062.</w:t>
      </w:r>
    </w:p>
    <w:p w14:paraId="7535ABBA" w14:textId="77777777" w:rsidR="00107A5A" w:rsidRPr="00107A5A" w:rsidRDefault="00107A5A" w:rsidP="00107A5A">
      <w:pPr>
        <w:pStyle w:val="Bibliography"/>
      </w:pPr>
      <w:r w:rsidRPr="00107A5A">
        <w:t>[8]</w:t>
      </w:r>
      <w:r w:rsidRPr="00107A5A">
        <w:tab/>
        <w:t xml:space="preserve">K. Poddar, G. B. Amali D., and K. S. Umadevi, ‘Comparison of Various Machine Learning Models for Accurate Detection of Fake News’, in </w:t>
      </w:r>
      <w:r w:rsidRPr="00107A5A">
        <w:rPr>
          <w:i/>
          <w:iCs/>
        </w:rPr>
        <w:t>2019 Innovations in Power and Advanced Computing Technologies (i-PACT)</w:t>
      </w:r>
      <w:r w:rsidRPr="00107A5A">
        <w:t>, Mar. 2019, vol. 1, pp. 1–5, doi: 10.1109/i-PACT44901.2019.8960044.</w:t>
      </w:r>
    </w:p>
    <w:p w14:paraId="2709E719" w14:textId="77777777" w:rsidR="00107A5A" w:rsidRPr="00107A5A" w:rsidRDefault="00107A5A" w:rsidP="00107A5A">
      <w:pPr>
        <w:pStyle w:val="Bibliography"/>
      </w:pPr>
      <w:r w:rsidRPr="00107A5A">
        <w:t>[9]</w:t>
      </w:r>
      <w:r w:rsidRPr="00107A5A">
        <w:tab/>
        <w:t xml:space="preserve">M. Mohtarami, R. Baly, J. Glass, P. Nakov, L. Marquez, and A. Moschitti, ‘Automatic Stance Detection Using End-to-End Memory </w:t>
      </w:r>
      <w:r w:rsidRPr="00107A5A">
        <w:lastRenderedPageBreak/>
        <w:t xml:space="preserve">Networks’, </w:t>
      </w:r>
      <w:r w:rsidRPr="00107A5A">
        <w:rPr>
          <w:i/>
          <w:iCs/>
        </w:rPr>
        <w:t>ArXiv180407581 Cs</w:t>
      </w:r>
      <w:r w:rsidRPr="00107A5A">
        <w:t>, Apr. 2018, Accessed: Oct. 14, 2020. [Online]. Available: http://arxiv.org/abs/1804.07581.</w:t>
      </w:r>
    </w:p>
    <w:p w14:paraId="41F36C8B" w14:textId="77777777" w:rsidR="00107A5A" w:rsidRPr="00107A5A" w:rsidRDefault="00107A5A" w:rsidP="00107A5A">
      <w:pPr>
        <w:pStyle w:val="Bibliography"/>
      </w:pPr>
      <w:r w:rsidRPr="00107A5A">
        <w:t>[10]</w:t>
      </w:r>
      <w:r w:rsidRPr="00107A5A">
        <w:tab/>
        <w:t xml:space="preserve">R. Oshikawa, J. Qian, and W. Y. Wang, ‘A Survey on Natural Language Processing for Fake News Detection’, </w:t>
      </w:r>
      <w:r w:rsidRPr="00107A5A">
        <w:rPr>
          <w:i/>
          <w:iCs/>
        </w:rPr>
        <w:t>ArXiv181100770 Cs</w:t>
      </w:r>
      <w:r w:rsidRPr="00107A5A">
        <w:t>, Mar. 2020, Accessed: Oct. 14, 2020. [Online]. Available: http://arxiv.org/abs/1811.00770.</w:t>
      </w:r>
    </w:p>
    <w:p w14:paraId="70140B09" w14:textId="6A9AE7C6" w:rsidR="00967942" w:rsidRPr="00967942" w:rsidRDefault="00107A5A" w:rsidP="00867829">
      <w:pPr>
        <w:pStyle w:val="Bibliography"/>
      </w:pPr>
      <w:r w:rsidRPr="00107A5A">
        <w:t>[</w:t>
      </w:r>
      <w:r w:rsidR="00967942">
        <w:t>1</w:t>
      </w:r>
      <w:r w:rsidRPr="00107A5A">
        <w:t>1]</w:t>
      </w:r>
      <w:r w:rsidRPr="00107A5A">
        <w:tab/>
        <w:t xml:space="preserve">‘Detecting fake news online’, </w:t>
      </w:r>
      <w:r w:rsidRPr="00107A5A">
        <w:rPr>
          <w:i/>
          <w:iCs/>
        </w:rPr>
        <w:t>Wikipedia</w:t>
      </w:r>
      <w:r w:rsidRPr="00107A5A">
        <w:t>. Oct. 04, 2020, Accessed: Oct. 24, 2020. [Online]. Available: https://en.wikipedia.org/w/index.php?title=Detecting_fake_news_online&amp;oldid=981832499.</w:t>
      </w:r>
    </w:p>
    <w:p w14:paraId="1143CC3C" w14:textId="427551C3" w:rsidR="00967942" w:rsidRPr="00967942" w:rsidRDefault="00967942" w:rsidP="000F393B">
      <w:pPr>
        <w:pStyle w:val="ListParagraph"/>
        <w:numPr>
          <w:ilvl w:val="0"/>
          <w:numId w:val="18"/>
        </w:numPr>
        <w:rPr>
          <w:lang w:val="en-IN" w:eastAsia="en-IN"/>
        </w:rPr>
      </w:pPr>
      <w:r>
        <w:t xml:space="preserve">“ Sweden: Reading Fake News on the Internet 2017 | Statista.” Accessed November 22, 2020. </w:t>
      </w:r>
      <w:r w:rsidRPr="00867829">
        <w:t>https://www.statista.com/statistics/682020/survey-on-reading-fake-news-on-the-internet-in-sweden-by-frequency/</w:t>
      </w:r>
      <w:r>
        <w:t>.</w:t>
      </w:r>
    </w:p>
    <w:p w14:paraId="03688D65" w14:textId="1A6C6D31" w:rsidR="00967942" w:rsidRDefault="00967942" w:rsidP="00967942"/>
    <w:p w14:paraId="4CA5B882" w14:textId="77777777" w:rsidR="00967942" w:rsidRPr="00967942" w:rsidRDefault="00967942" w:rsidP="00967942"/>
    <w:p w14:paraId="18902380" w14:textId="77777777" w:rsidR="00967942" w:rsidRPr="00967942" w:rsidRDefault="00967942" w:rsidP="00967942"/>
    <w:p w14:paraId="1D81013D" w14:textId="2A69DB52" w:rsidR="00967942" w:rsidRDefault="006B15B3" w:rsidP="00E66794">
      <w:pPr>
        <w:ind w:left="284"/>
      </w:pPr>
      <w:r>
        <w:fldChar w:fldCharType="end"/>
      </w:r>
      <w:r w:rsidR="00E66794">
        <w:t xml:space="preserve"> </w:t>
      </w:r>
    </w:p>
    <w:p w14:paraId="2B7B72C2" w14:textId="77777777" w:rsidR="00967942" w:rsidRDefault="00967942" w:rsidP="00967942">
      <w:pPr>
        <w:rPr>
          <w:lang w:val="en-IN" w:eastAsia="en-IN"/>
        </w:rPr>
      </w:pPr>
    </w:p>
    <w:p w14:paraId="6ECB88A6" w14:textId="791946D7" w:rsidR="00760D9F" w:rsidRDefault="00760D9F" w:rsidP="001E048E">
      <w:pPr>
        <w:pStyle w:val="Headingnonumber"/>
      </w:pPr>
    </w:p>
    <w:p w14:paraId="4E9C7F8D" w14:textId="22E04F0B" w:rsidR="006F65E0" w:rsidRDefault="00C37060" w:rsidP="004478E2">
      <w:pPr>
        <w:pStyle w:val="Thesistext"/>
      </w:pPr>
      <w:r w:rsidRPr="001E048E">
        <w:t xml:space="preserve">. </w:t>
      </w:r>
    </w:p>
    <w:sectPr w:rsidR="006F65E0">
      <w:footerReference w:type="default" r:id="rId17"/>
      <w:footerReference w:type="first" r:id="rId18"/>
      <w:pgSz w:w="9639" w:h="13608"/>
      <w:pgMar w:top="964" w:right="964" w:bottom="1418" w:left="964" w:header="709" w:footer="709" w:gutter="17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73DD4" w14:textId="77777777" w:rsidR="001028DA" w:rsidRDefault="001028DA">
      <w:r>
        <w:separator/>
      </w:r>
    </w:p>
    <w:p w14:paraId="08AB9EA6" w14:textId="77777777" w:rsidR="001028DA" w:rsidRDefault="001028DA"/>
  </w:endnote>
  <w:endnote w:type="continuationSeparator" w:id="0">
    <w:p w14:paraId="6F5EA6F5" w14:textId="77777777" w:rsidR="001028DA" w:rsidRDefault="001028DA">
      <w:r>
        <w:continuationSeparator/>
      </w:r>
    </w:p>
    <w:p w14:paraId="1D37EB5C" w14:textId="77777777" w:rsidR="001028DA" w:rsidRDefault="001028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80ACD" w14:textId="77777777" w:rsidR="00B13E57" w:rsidRDefault="00B13E5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p w14:paraId="32532939" w14:textId="77777777" w:rsidR="00B13E57" w:rsidRDefault="00B13E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2499"/>
      <w:gridCol w:w="2505"/>
      <w:gridCol w:w="2537"/>
    </w:tblGrid>
    <w:tr w:rsidR="00B13E57" w14:paraId="120F74EB" w14:textId="77777777" w:rsidTr="00C85D9E">
      <w:tc>
        <w:tcPr>
          <w:tcW w:w="2585" w:type="dxa"/>
          <w:shd w:val="clear" w:color="auto" w:fill="auto"/>
          <w:vAlign w:val="center"/>
        </w:tcPr>
        <w:p w14:paraId="1DC277DF" w14:textId="77777777" w:rsidR="00B13E57" w:rsidRPr="00C85D9E" w:rsidRDefault="00B13E57" w:rsidP="00C85D9E">
          <w:pPr>
            <w:pStyle w:val="Footer"/>
            <w:tabs>
              <w:tab w:val="clear" w:pos="4536"/>
              <w:tab w:val="clear" w:pos="9072"/>
            </w:tabs>
            <w:spacing w:before="40"/>
            <w:jc w:val="center"/>
            <w:rPr>
              <w:lang w:val="en-GB"/>
            </w:rPr>
          </w:pPr>
          <w:r>
            <w:rPr>
              <w:noProof/>
              <w:lang w:val="en-IN" w:eastAsia="en-IN"/>
            </w:rPr>
            <w:drawing>
              <wp:inline distT="0" distB="0" distL="0" distR="0" wp14:anchorId="382C2961" wp14:editId="113C3ABE">
                <wp:extent cx="691515" cy="691515"/>
                <wp:effectExtent l="0" t="0" r="0" b="0"/>
                <wp:docPr id="1" name="Picture 2" descr="C:\WINDOWS\Profiles\mwl\Skrivbord\My Documents\bth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INDOWS\Profiles\mwl\Skrivbord\My Documents\bth120.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inline>
            </w:drawing>
          </w:r>
        </w:p>
      </w:tc>
      <w:tc>
        <w:tcPr>
          <w:tcW w:w="2586" w:type="dxa"/>
          <w:shd w:val="clear" w:color="auto" w:fill="auto"/>
          <w:vAlign w:val="center"/>
        </w:tcPr>
        <w:p w14:paraId="487D6327" w14:textId="77777777" w:rsidR="00B13E57" w:rsidRPr="00C85D9E" w:rsidRDefault="00B13E57" w:rsidP="00C85D9E">
          <w:pPr>
            <w:pStyle w:val="Footer"/>
            <w:tabs>
              <w:tab w:val="clear" w:pos="4536"/>
              <w:tab w:val="clear" w:pos="9072"/>
            </w:tabs>
            <w:spacing w:before="40"/>
            <w:jc w:val="center"/>
            <w:rPr>
              <w:i/>
              <w:iCs/>
              <w:lang w:val="en-GB"/>
            </w:rPr>
          </w:pPr>
          <w:r w:rsidRPr="00C85D9E">
            <w:rPr>
              <w:i/>
              <w:iCs/>
              <w:lang w:val="en-GB"/>
            </w:rPr>
            <w:t>in cooperation with</w:t>
          </w:r>
        </w:p>
      </w:tc>
      <w:tc>
        <w:tcPr>
          <w:tcW w:w="2586" w:type="dxa"/>
          <w:shd w:val="clear" w:color="auto" w:fill="auto"/>
          <w:vAlign w:val="center"/>
        </w:tcPr>
        <w:p w14:paraId="0D51B167" w14:textId="77777777" w:rsidR="00B13E57" w:rsidRPr="00C85D9E" w:rsidRDefault="00B13E57" w:rsidP="00C85D9E">
          <w:pPr>
            <w:pStyle w:val="Footer"/>
            <w:tabs>
              <w:tab w:val="clear" w:pos="4536"/>
              <w:tab w:val="clear" w:pos="9072"/>
            </w:tabs>
            <w:spacing w:before="40"/>
            <w:jc w:val="center"/>
            <w:rPr>
              <w:lang w:val="en-GB"/>
            </w:rPr>
          </w:pPr>
          <w:r>
            <w:rPr>
              <w:noProof/>
              <w:lang w:val="en-IN" w:eastAsia="en-IN"/>
            </w:rPr>
            <w:drawing>
              <wp:inline distT="0" distB="0" distL="0" distR="0" wp14:anchorId="4EA64FF5" wp14:editId="5D56480A">
                <wp:extent cx="1042670" cy="769620"/>
                <wp:effectExtent l="0" t="0" r="0" b="0"/>
                <wp:docPr id="2" name="Picture 3" descr="logobi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bild.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2670" cy="769620"/>
                        </a:xfrm>
                        <a:prstGeom prst="rect">
                          <a:avLst/>
                        </a:prstGeom>
                        <a:noFill/>
                        <a:ln>
                          <a:noFill/>
                        </a:ln>
                      </pic:spPr>
                    </pic:pic>
                  </a:graphicData>
                </a:graphic>
              </wp:inline>
            </w:drawing>
          </w:r>
        </w:p>
      </w:tc>
    </w:tr>
  </w:tbl>
  <w:p w14:paraId="76050D32" w14:textId="77777777" w:rsidR="00B13E57" w:rsidRDefault="00B13E57" w:rsidP="001122B9">
    <w:pPr>
      <w:pStyle w:val="Footer"/>
      <w:tabs>
        <w:tab w:val="clear" w:pos="4536"/>
        <w:tab w:val="clear" w:pos="9072"/>
        <w:tab w:val="center" w:pos="3686"/>
        <w:tab w:val="right" w:pos="7484"/>
      </w:tabs>
      <w:spacing w:before="40"/>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2C4C2" w14:textId="77777777" w:rsidR="001028DA" w:rsidRDefault="001028DA">
      <w:r>
        <w:separator/>
      </w:r>
    </w:p>
    <w:p w14:paraId="54534195" w14:textId="77777777" w:rsidR="001028DA" w:rsidRDefault="001028DA"/>
  </w:footnote>
  <w:footnote w:type="continuationSeparator" w:id="0">
    <w:p w14:paraId="5D8640CC" w14:textId="77777777" w:rsidR="001028DA" w:rsidRDefault="001028DA">
      <w:r>
        <w:continuationSeparator/>
      </w:r>
    </w:p>
    <w:p w14:paraId="0270A91B" w14:textId="77777777" w:rsidR="001028DA" w:rsidRDefault="001028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3300A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757A41"/>
    <w:multiLevelType w:val="hybridMultilevel"/>
    <w:tmpl w:val="B90C9F90"/>
    <w:lvl w:ilvl="0" w:tplc="4009000F">
      <w:start w:val="1"/>
      <w:numFmt w:val="decimal"/>
      <w:lvlText w:val="%1."/>
      <w:lvlJc w:val="left"/>
      <w:pPr>
        <w:ind w:left="1224" w:hanging="360"/>
      </w:p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2" w15:restartNumberingAfterBreak="0">
    <w:nsid w:val="0FF37FCA"/>
    <w:multiLevelType w:val="hybridMultilevel"/>
    <w:tmpl w:val="9CF0362E"/>
    <w:lvl w:ilvl="0" w:tplc="F02A07E4">
      <w:start w:val="1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0F0507"/>
    <w:multiLevelType w:val="hybridMultilevel"/>
    <w:tmpl w:val="00784742"/>
    <w:lvl w:ilvl="0" w:tplc="4009000F">
      <w:start w:val="1"/>
      <w:numFmt w:val="decimal"/>
      <w:lvlText w:val="%1."/>
      <w:lvlJc w:val="left"/>
      <w:pPr>
        <w:ind w:left="240" w:hanging="360"/>
      </w:pPr>
    </w:lvl>
    <w:lvl w:ilvl="1" w:tplc="40090019" w:tentative="1">
      <w:start w:val="1"/>
      <w:numFmt w:val="lowerLetter"/>
      <w:lvlText w:val="%2."/>
      <w:lvlJc w:val="left"/>
      <w:pPr>
        <w:ind w:left="960" w:hanging="360"/>
      </w:pPr>
    </w:lvl>
    <w:lvl w:ilvl="2" w:tplc="4009001B" w:tentative="1">
      <w:start w:val="1"/>
      <w:numFmt w:val="lowerRoman"/>
      <w:lvlText w:val="%3."/>
      <w:lvlJc w:val="right"/>
      <w:pPr>
        <w:ind w:left="1680" w:hanging="180"/>
      </w:pPr>
    </w:lvl>
    <w:lvl w:ilvl="3" w:tplc="4009000F" w:tentative="1">
      <w:start w:val="1"/>
      <w:numFmt w:val="decimal"/>
      <w:lvlText w:val="%4."/>
      <w:lvlJc w:val="left"/>
      <w:pPr>
        <w:ind w:left="2400" w:hanging="360"/>
      </w:pPr>
    </w:lvl>
    <w:lvl w:ilvl="4" w:tplc="40090019" w:tentative="1">
      <w:start w:val="1"/>
      <w:numFmt w:val="lowerLetter"/>
      <w:lvlText w:val="%5."/>
      <w:lvlJc w:val="left"/>
      <w:pPr>
        <w:ind w:left="3120" w:hanging="360"/>
      </w:pPr>
    </w:lvl>
    <w:lvl w:ilvl="5" w:tplc="4009001B" w:tentative="1">
      <w:start w:val="1"/>
      <w:numFmt w:val="lowerRoman"/>
      <w:lvlText w:val="%6."/>
      <w:lvlJc w:val="right"/>
      <w:pPr>
        <w:ind w:left="3840" w:hanging="180"/>
      </w:pPr>
    </w:lvl>
    <w:lvl w:ilvl="6" w:tplc="4009000F" w:tentative="1">
      <w:start w:val="1"/>
      <w:numFmt w:val="decimal"/>
      <w:lvlText w:val="%7."/>
      <w:lvlJc w:val="left"/>
      <w:pPr>
        <w:ind w:left="4560" w:hanging="360"/>
      </w:pPr>
    </w:lvl>
    <w:lvl w:ilvl="7" w:tplc="40090019" w:tentative="1">
      <w:start w:val="1"/>
      <w:numFmt w:val="lowerLetter"/>
      <w:lvlText w:val="%8."/>
      <w:lvlJc w:val="left"/>
      <w:pPr>
        <w:ind w:left="5280" w:hanging="360"/>
      </w:pPr>
    </w:lvl>
    <w:lvl w:ilvl="8" w:tplc="4009001B" w:tentative="1">
      <w:start w:val="1"/>
      <w:numFmt w:val="lowerRoman"/>
      <w:lvlText w:val="%9."/>
      <w:lvlJc w:val="right"/>
      <w:pPr>
        <w:ind w:left="6000" w:hanging="180"/>
      </w:pPr>
    </w:lvl>
  </w:abstractNum>
  <w:abstractNum w:abstractNumId="4" w15:restartNumberingAfterBreak="0">
    <w:nsid w:val="18A23E09"/>
    <w:multiLevelType w:val="hybridMultilevel"/>
    <w:tmpl w:val="604818A0"/>
    <w:lvl w:ilvl="0" w:tplc="F80CB01A">
      <w:start w:val="1"/>
      <w:numFmt w:val="bullet"/>
      <w:lvlText w:val="•"/>
      <w:lvlJc w:val="left"/>
      <w:pPr>
        <w:tabs>
          <w:tab w:val="num" w:pos="720"/>
        </w:tabs>
        <w:ind w:left="720" w:hanging="360"/>
      </w:pPr>
      <w:rPr>
        <w:rFonts w:ascii="Arial" w:hAnsi="Arial" w:hint="default"/>
      </w:rPr>
    </w:lvl>
    <w:lvl w:ilvl="1" w:tplc="7D2A2B06" w:tentative="1">
      <w:start w:val="1"/>
      <w:numFmt w:val="bullet"/>
      <w:lvlText w:val="•"/>
      <w:lvlJc w:val="left"/>
      <w:pPr>
        <w:tabs>
          <w:tab w:val="num" w:pos="1440"/>
        </w:tabs>
        <w:ind w:left="1440" w:hanging="360"/>
      </w:pPr>
      <w:rPr>
        <w:rFonts w:ascii="Arial" w:hAnsi="Arial" w:hint="default"/>
      </w:rPr>
    </w:lvl>
    <w:lvl w:ilvl="2" w:tplc="08A2864A" w:tentative="1">
      <w:start w:val="1"/>
      <w:numFmt w:val="bullet"/>
      <w:lvlText w:val="•"/>
      <w:lvlJc w:val="left"/>
      <w:pPr>
        <w:tabs>
          <w:tab w:val="num" w:pos="2160"/>
        </w:tabs>
        <w:ind w:left="2160" w:hanging="360"/>
      </w:pPr>
      <w:rPr>
        <w:rFonts w:ascii="Arial" w:hAnsi="Arial" w:hint="default"/>
      </w:rPr>
    </w:lvl>
    <w:lvl w:ilvl="3" w:tplc="23E6777C" w:tentative="1">
      <w:start w:val="1"/>
      <w:numFmt w:val="bullet"/>
      <w:lvlText w:val="•"/>
      <w:lvlJc w:val="left"/>
      <w:pPr>
        <w:tabs>
          <w:tab w:val="num" w:pos="2880"/>
        </w:tabs>
        <w:ind w:left="2880" w:hanging="360"/>
      </w:pPr>
      <w:rPr>
        <w:rFonts w:ascii="Arial" w:hAnsi="Arial" w:hint="default"/>
      </w:rPr>
    </w:lvl>
    <w:lvl w:ilvl="4" w:tplc="382689E2" w:tentative="1">
      <w:start w:val="1"/>
      <w:numFmt w:val="bullet"/>
      <w:lvlText w:val="•"/>
      <w:lvlJc w:val="left"/>
      <w:pPr>
        <w:tabs>
          <w:tab w:val="num" w:pos="3600"/>
        </w:tabs>
        <w:ind w:left="3600" w:hanging="360"/>
      </w:pPr>
      <w:rPr>
        <w:rFonts w:ascii="Arial" w:hAnsi="Arial" w:hint="default"/>
      </w:rPr>
    </w:lvl>
    <w:lvl w:ilvl="5" w:tplc="18C6C8AE" w:tentative="1">
      <w:start w:val="1"/>
      <w:numFmt w:val="bullet"/>
      <w:lvlText w:val="•"/>
      <w:lvlJc w:val="left"/>
      <w:pPr>
        <w:tabs>
          <w:tab w:val="num" w:pos="4320"/>
        </w:tabs>
        <w:ind w:left="4320" w:hanging="360"/>
      </w:pPr>
      <w:rPr>
        <w:rFonts w:ascii="Arial" w:hAnsi="Arial" w:hint="default"/>
      </w:rPr>
    </w:lvl>
    <w:lvl w:ilvl="6" w:tplc="48BCA57E" w:tentative="1">
      <w:start w:val="1"/>
      <w:numFmt w:val="bullet"/>
      <w:lvlText w:val="•"/>
      <w:lvlJc w:val="left"/>
      <w:pPr>
        <w:tabs>
          <w:tab w:val="num" w:pos="5040"/>
        </w:tabs>
        <w:ind w:left="5040" w:hanging="360"/>
      </w:pPr>
      <w:rPr>
        <w:rFonts w:ascii="Arial" w:hAnsi="Arial" w:hint="default"/>
      </w:rPr>
    </w:lvl>
    <w:lvl w:ilvl="7" w:tplc="4B4AC4E8" w:tentative="1">
      <w:start w:val="1"/>
      <w:numFmt w:val="bullet"/>
      <w:lvlText w:val="•"/>
      <w:lvlJc w:val="left"/>
      <w:pPr>
        <w:tabs>
          <w:tab w:val="num" w:pos="5760"/>
        </w:tabs>
        <w:ind w:left="5760" w:hanging="360"/>
      </w:pPr>
      <w:rPr>
        <w:rFonts w:ascii="Arial" w:hAnsi="Arial" w:hint="default"/>
      </w:rPr>
    </w:lvl>
    <w:lvl w:ilvl="8" w:tplc="864EED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40357A"/>
    <w:multiLevelType w:val="hybridMultilevel"/>
    <w:tmpl w:val="6FC692FE"/>
    <w:lvl w:ilvl="0" w:tplc="A2BEF972">
      <w:start w:val="1"/>
      <w:numFmt w:val="decimal"/>
      <w:pStyle w:val="Bullets"/>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2D8E6A86"/>
    <w:multiLevelType w:val="hybridMultilevel"/>
    <w:tmpl w:val="E0FA8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3F691A"/>
    <w:multiLevelType w:val="hybridMultilevel"/>
    <w:tmpl w:val="CC649DB2"/>
    <w:lvl w:ilvl="0" w:tplc="5966F5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5C42F0"/>
    <w:multiLevelType w:val="hybridMultilevel"/>
    <w:tmpl w:val="6832D378"/>
    <w:lvl w:ilvl="0" w:tplc="5966F5C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A877D64"/>
    <w:multiLevelType w:val="singleLevel"/>
    <w:tmpl w:val="598CC7C8"/>
    <w:lvl w:ilvl="0">
      <w:start w:val="1"/>
      <w:numFmt w:val="decimal"/>
      <w:pStyle w:val="References"/>
      <w:lvlText w:val="[%1]"/>
      <w:lvlJc w:val="left"/>
      <w:pPr>
        <w:tabs>
          <w:tab w:val="num" w:pos="360"/>
        </w:tabs>
        <w:ind w:left="360" w:hanging="360"/>
      </w:pPr>
    </w:lvl>
  </w:abstractNum>
  <w:abstractNum w:abstractNumId="10" w15:restartNumberingAfterBreak="0">
    <w:nsid w:val="3BF90DE0"/>
    <w:multiLevelType w:val="hybridMultilevel"/>
    <w:tmpl w:val="D36695F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53D441C6"/>
    <w:multiLevelType w:val="hybridMultilevel"/>
    <w:tmpl w:val="128A8748"/>
    <w:lvl w:ilvl="0" w:tplc="5966F5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057F39"/>
    <w:multiLevelType w:val="multilevel"/>
    <w:tmpl w:val="09706BD2"/>
    <w:lvl w:ilvl="0">
      <w:start w:val="1"/>
      <w:numFmt w:val="decimal"/>
      <w:pStyle w:val="Heading1"/>
      <w:lvlText w:val="%1."/>
      <w:lvlJc w:val="left"/>
      <w:pPr>
        <w:ind w:left="432" w:hanging="432"/>
      </w:pPr>
      <w:rPr>
        <w:rFonts w:hint="default"/>
        <w:sz w:val="40"/>
        <w:szCs w:val="40"/>
      </w:rPr>
    </w:lvl>
    <w:lvl w:ilvl="1">
      <w:start w:val="1"/>
      <w:numFmt w:val="decimal"/>
      <w:pStyle w:val="Heading2"/>
      <w:lvlText w:val="%1.%2"/>
      <w:lvlJc w:val="left"/>
      <w:pPr>
        <w:ind w:left="576" w:hanging="576"/>
      </w:pPr>
      <w:rPr>
        <w:rFonts w:hint="default"/>
        <w:b/>
        <w:bCs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7692049"/>
    <w:multiLevelType w:val="hybridMultilevel"/>
    <w:tmpl w:val="A69C48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DED0F8C"/>
    <w:multiLevelType w:val="hybridMultilevel"/>
    <w:tmpl w:val="26AAD4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43E6162"/>
    <w:multiLevelType w:val="hybridMultilevel"/>
    <w:tmpl w:val="4BA6B63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6B3F8A"/>
    <w:multiLevelType w:val="hybridMultilevel"/>
    <w:tmpl w:val="FF10A2C2"/>
    <w:lvl w:ilvl="0" w:tplc="2774D51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15:restartNumberingAfterBreak="0">
    <w:nsid w:val="7E167643"/>
    <w:multiLevelType w:val="hybridMultilevel"/>
    <w:tmpl w:val="56067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9"/>
  </w:num>
  <w:num w:numId="3">
    <w:abstractNumId w:val="12"/>
  </w:num>
  <w:num w:numId="4">
    <w:abstractNumId w:val="5"/>
  </w:num>
  <w:num w:numId="5">
    <w:abstractNumId w:val="0"/>
  </w:num>
  <w:num w:numId="6">
    <w:abstractNumId w:val="6"/>
  </w:num>
  <w:num w:numId="7">
    <w:abstractNumId w:val="14"/>
  </w:num>
  <w:num w:numId="8">
    <w:abstractNumId w:val="4"/>
  </w:num>
  <w:num w:numId="9">
    <w:abstractNumId w:val="17"/>
  </w:num>
  <w:num w:numId="10">
    <w:abstractNumId w:val="10"/>
  </w:num>
  <w:num w:numId="11">
    <w:abstractNumId w:val="16"/>
  </w:num>
  <w:num w:numId="12">
    <w:abstractNumId w:val="3"/>
  </w:num>
  <w:num w:numId="13">
    <w:abstractNumId w:val="1"/>
  </w:num>
  <w:num w:numId="14">
    <w:abstractNumId w:val="13"/>
  </w:num>
  <w:num w:numId="15">
    <w:abstractNumId w:val="7"/>
  </w:num>
  <w:num w:numId="16">
    <w:abstractNumId w:val="11"/>
  </w:num>
  <w:num w:numId="17">
    <w:abstractNumId w:val="8"/>
  </w:num>
  <w:num w:numId="18">
    <w:abstractNumId w:val="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evan Masavarapu">
    <w15:presenceInfo w15:providerId="Windows Live" w15:userId="add8b489330eb6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trackedChanges" w:enforcement="0"/>
  <w:defaultTabStop w:val="28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D9E"/>
    <w:rsid w:val="0000515F"/>
    <w:rsid w:val="000105E5"/>
    <w:rsid w:val="0002446F"/>
    <w:rsid w:val="000247BF"/>
    <w:rsid w:val="000270BF"/>
    <w:rsid w:val="000407E9"/>
    <w:rsid w:val="00056629"/>
    <w:rsid w:val="00064FC2"/>
    <w:rsid w:val="00070782"/>
    <w:rsid w:val="00072500"/>
    <w:rsid w:val="000768EF"/>
    <w:rsid w:val="00081F31"/>
    <w:rsid w:val="000860C1"/>
    <w:rsid w:val="00086F90"/>
    <w:rsid w:val="0009452C"/>
    <w:rsid w:val="000A010F"/>
    <w:rsid w:val="000C5068"/>
    <w:rsid w:val="000D0469"/>
    <w:rsid w:val="000F0CA0"/>
    <w:rsid w:val="000F1B51"/>
    <w:rsid w:val="000F393B"/>
    <w:rsid w:val="001028DA"/>
    <w:rsid w:val="00107A5A"/>
    <w:rsid w:val="001122B9"/>
    <w:rsid w:val="00112992"/>
    <w:rsid w:val="001174BC"/>
    <w:rsid w:val="0013730E"/>
    <w:rsid w:val="00142817"/>
    <w:rsid w:val="00143521"/>
    <w:rsid w:val="001526B8"/>
    <w:rsid w:val="00164EEA"/>
    <w:rsid w:val="00165A54"/>
    <w:rsid w:val="00175E0A"/>
    <w:rsid w:val="001A5CA6"/>
    <w:rsid w:val="001C0422"/>
    <w:rsid w:val="001C1700"/>
    <w:rsid w:val="001D1F6B"/>
    <w:rsid w:val="001D29C6"/>
    <w:rsid w:val="001D3E3A"/>
    <w:rsid w:val="001E048E"/>
    <w:rsid w:val="001E56D0"/>
    <w:rsid w:val="001E58DA"/>
    <w:rsid w:val="001E6748"/>
    <w:rsid w:val="001E6A75"/>
    <w:rsid w:val="001F17DA"/>
    <w:rsid w:val="001F5BC7"/>
    <w:rsid w:val="001F5D3F"/>
    <w:rsid w:val="00207D44"/>
    <w:rsid w:val="002179BF"/>
    <w:rsid w:val="0022019B"/>
    <w:rsid w:val="002501E2"/>
    <w:rsid w:val="00264B43"/>
    <w:rsid w:val="0027132E"/>
    <w:rsid w:val="00271EA3"/>
    <w:rsid w:val="00276C75"/>
    <w:rsid w:val="00286A37"/>
    <w:rsid w:val="00291C3C"/>
    <w:rsid w:val="002954DE"/>
    <w:rsid w:val="002A1568"/>
    <w:rsid w:val="002A5187"/>
    <w:rsid w:val="002A5B77"/>
    <w:rsid w:val="002B4869"/>
    <w:rsid w:val="002C17AB"/>
    <w:rsid w:val="002D7D93"/>
    <w:rsid w:val="002E2C6D"/>
    <w:rsid w:val="002E2F69"/>
    <w:rsid w:val="002F243C"/>
    <w:rsid w:val="002F57F6"/>
    <w:rsid w:val="00303805"/>
    <w:rsid w:val="003141F8"/>
    <w:rsid w:val="00314474"/>
    <w:rsid w:val="003166B7"/>
    <w:rsid w:val="00316A00"/>
    <w:rsid w:val="00344EE1"/>
    <w:rsid w:val="00345C96"/>
    <w:rsid w:val="00353440"/>
    <w:rsid w:val="00356290"/>
    <w:rsid w:val="00360210"/>
    <w:rsid w:val="00360D5B"/>
    <w:rsid w:val="00370495"/>
    <w:rsid w:val="00371761"/>
    <w:rsid w:val="003720AE"/>
    <w:rsid w:val="00373394"/>
    <w:rsid w:val="003746C9"/>
    <w:rsid w:val="00390778"/>
    <w:rsid w:val="00395B05"/>
    <w:rsid w:val="003A3778"/>
    <w:rsid w:val="003A3CA6"/>
    <w:rsid w:val="003A4FCF"/>
    <w:rsid w:val="003B4B63"/>
    <w:rsid w:val="003B728C"/>
    <w:rsid w:val="003C0F56"/>
    <w:rsid w:val="003C7082"/>
    <w:rsid w:val="003D230B"/>
    <w:rsid w:val="003D3F4E"/>
    <w:rsid w:val="003D6427"/>
    <w:rsid w:val="003E3089"/>
    <w:rsid w:val="003F3B2C"/>
    <w:rsid w:val="00401046"/>
    <w:rsid w:val="00405653"/>
    <w:rsid w:val="00413FA3"/>
    <w:rsid w:val="00423B53"/>
    <w:rsid w:val="00423C92"/>
    <w:rsid w:val="0043709B"/>
    <w:rsid w:val="0043756E"/>
    <w:rsid w:val="00442206"/>
    <w:rsid w:val="0044388C"/>
    <w:rsid w:val="004478E2"/>
    <w:rsid w:val="00455CF3"/>
    <w:rsid w:val="00461B75"/>
    <w:rsid w:val="00474135"/>
    <w:rsid w:val="004773F9"/>
    <w:rsid w:val="0047744D"/>
    <w:rsid w:val="00485953"/>
    <w:rsid w:val="00487702"/>
    <w:rsid w:val="004B496D"/>
    <w:rsid w:val="004C434C"/>
    <w:rsid w:val="004E1BCB"/>
    <w:rsid w:val="004E2927"/>
    <w:rsid w:val="004F2710"/>
    <w:rsid w:val="004F7E56"/>
    <w:rsid w:val="00500D89"/>
    <w:rsid w:val="00505141"/>
    <w:rsid w:val="00513122"/>
    <w:rsid w:val="005233F3"/>
    <w:rsid w:val="005268F1"/>
    <w:rsid w:val="00526CE7"/>
    <w:rsid w:val="00527CF2"/>
    <w:rsid w:val="00533F00"/>
    <w:rsid w:val="00542E8F"/>
    <w:rsid w:val="005749D3"/>
    <w:rsid w:val="005757BB"/>
    <w:rsid w:val="005762C3"/>
    <w:rsid w:val="005839E7"/>
    <w:rsid w:val="00583D70"/>
    <w:rsid w:val="005901AF"/>
    <w:rsid w:val="005973E5"/>
    <w:rsid w:val="005A2408"/>
    <w:rsid w:val="005A303F"/>
    <w:rsid w:val="005B7E95"/>
    <w:rsid w:val="005C0A1C"/>
    <w:rsid w:val="005D533B"/>
    <w:rsid w:val="005D7B3C"/>
    <w:rsid w:val="005E06A3"/>
    <w:rsid w:val="00605D70"/>
    <w:rsid w:val="00614E38"/>
    <w:rsid w:val="0061743A"/>
    <w:rsid w:val="006206AB"/>
    <w:rsid w:val="00626237"/>
    <w:rsid w:val="00630275"/>
    <w:rsid w:val="00640FD1"/>
    <w:rsid w:val="00651446"/>
    <w:rsid w:val="00655FD5"/>
    <w:rsid w:val="00656F0D"/>
    <w:rsid w:val="006603BC"/>
    <w:rsid w:val="00663BA5"/>
    <w:rsid w:val="006743BB"/>
    <w:rsid w:val="00676579"/>
    <w:rsid w:val="00677C7D"/>
    <w:rsid w:val="00685068"/>
    <w:rsid w:val="0068579D"/>
    <w:rsid w:val="00686278"/>
    <w:rsid w:val="006A0215"/>
    <w:rsid w:val="006A57A0"/>
    <w:rsid w:val="006A5D88"/>
    <w:rsid w:val="006B0292"/>
    <w:rsid w:val="006B15B3"/>
    <w:rsid w:val="006B3AB0"/>
    <w:rsid w:val="006B3E99"/>
    <w:rsid w:val="006C55F7"/>
    <w:rsid w:val="006C75EC"/>
    <w:rsid w:val="006D02F9"/>
    <w:rsid w:val="006D1F5E"/>
    <w:rsid w:val="006D6A9E"/>
    <w:rsid w:val="006F01FD"/>
    <w:rsid w:val="006F23E7"/>
    <w:rsid w:val="006F40A2"/>
    <w:rsid w:val="006F65E0"/>
    <w:rsid w:val="007011B9"/>
    <w:rsid w:val="00703871"/>
    <w:rsid w:val="00707351"/>
    <w:rsid w:val="007142A1"/>
    <w:rsid w:val="007235AB"/>
    <w:rsid w:val="007249A9"/>
    <w:rsid w:val="007264C4"/>
    <w:rsid w:val="00731348"/>
    <w:rsid w:val="00744586"/>
    <w:rsid w:val="007455C4"/>
    <w:rsid w:val="00751574"/>
    <w:rsid w:val="00760D85"/>
    <w:rsid w:val="00760D9F"/>
    <w:rsid w:val="00761AAA"/>
    <w:rsid w:val="00794B3F"/>
    <w:rsid w:val="007A1E21"/>
    <w:rsid w:val="007B1E26"/>
    <w:rsid w:val="007B32A3"/>
    <w:rsid w:val="007B43D7"/>
    <w:rsid w:val="007C0724"/>
    <w:rsid w:val="007C2268"/>
    <w:rsid w:val="007D0E6A"/>
    <w:rsid w:val="007D777E"/>
    <w:rsid w:val="007F03E8"/>
    <w:rsid w:val="007F4DDF"/>
    <w:rsid w:val="008142C9"/>
    <w:rsid w:val="008348ED"/>
    <w:rsid w:val="008523DD"/>
    <w:rsid w:val="00856B49"/>
    <w:rsid w:val="00861712"/>
    <w:rsid w:val="00867829"/>
    <w:rsid w:val="00880A2A"/>
    <w:rsid w:val="00881389"/>
    <w:rsid w:val="00883A53"/>
    <w:rsid w:val="008852A8"/>
    <w:rsid w:val="008931DB"/>
    <w:rsid w:val="00894E31"/>
    <w:rsid w:val="008977C0"/>
    <w:rsid w:val="008A575B"/>
    <w:rsid w:val="008C5655"/>
    <w:rsid w:val="008C7B32"/>
    <w:rsid w:val="008E57ED"/>
    <w:rsid w:val="009005AE"/>
    <w:rsid w:val="009049DF"/>
    <w:rsid w:val="009070F7"/>
    <w:rsid w:val="00912269"/>
    <w:rsid w:val="00912A9E"/>
    <w:rsid w:val="00922D7C"/>
    <w:rsid w:val="00924DEC"/>
    <w:rsid w:val="00937344"/>
    <w:rsid w:val="009403FA"/>
    <w:rsid w:val="00941E80"/>
    <w:rsid w:val="00956866"/>
    <w:rsid w:val="00966C8B"/>
    <w:rsid w:val="00967942"/>
    <w:rsid w:val="0097752A"/>
    <w:rsid w:val="00984DF9"/>
    <w:rsid w:val="00985F63"/>
    <w:rsid w:val="00990F3B"/>
    <w:rsid w:val="00993A4A"/>
    <w:rsid w:val="009A1A91"/>
    <w:rsid w:val="009A4808"/>
    <w:rsid w:val="009A7309"/>
    <w:rsid w:val="009B2335"/>
    <w:rsid w:val="009B338F"/>
    <w:rsid w:val="009C2A80"/>
    <w:rsid w:val="009D0574"/>
    <w:rsid w:val="009D74AB"/>
    <w:rsid w:val="009E6772"/>
    <w:rsid w:val="00A04C24"/>
    <w:rsid w:val="00A06E10"/>
    <w:rsid w:val="00A07BA9"/>
    <w:rsid w:val="00A101A7"/>
    <w:rsid w:val="00A11393"/>
    <w:rsid w:val="00A131E3"/>
    <w:rsid w:val="00A14497"/>
    <w:rsid w:val="00A2298F"/>
    <w:rsid w:val="00A43880"/>
    <w:rsid w:val="00A45FD8"/>
    <w:rsid w:val="00A47927"/>
    <w:rsid w:val="00A47C7A"/>
    <w:rsid w:val="00A541AB"/>
    <w:rsid w:val="00A579EB"/>
    <w:rsid w:val="00A60D9A"/>
    <w:rsid w:val="00A63385"/>
    <w:rsid w:val="00A67DFE"/>
    <w:rsid w:val="00A70CC2"/>
    <w:rsid w:val="00A7480F"/>
    <w:rsid w:val="00A874D0"/>
    <w:rsid w:val="00A87586"/>
    <w:rsid w:val="00A96039"/>
    <w:rsid w:val="00AB18AA"/>
    <w:rsid w:val="00AC3582"/>
    <w:rsid w:val="00AC4BFB"/>
    <w:rsid w:val="00AC5D5A"/>
    <w:rsid w:val="00AD4EB5"/>
    <w:rsid w:val="00AF084F"/>
    <w:rsid w:val="00B00540"/>
    <w:rsid w:val="00B12428"/>
    <w:rsid w:val="00B13E57"/>
    <w:rsid w:val="00B175EE"/>
    <w:rsid w:val="00B248BB"/>
    <w:rsid w:val="00B24CE7"/>
    <w:rsid w:val="00B263DC"/>
    <w:rsid w:val="00B35FA0"/>
    <w:rsid w:val="00B415A8"/>
    <w:rsid w:val="00B41865"/>
    <w:rsid w:val="00B50C96"/>
    <w:rsid w:val="00B80A68"/>
    <w:rsid w:val="00B82AB7"/>
    <w:rsid w:val="00B83BCD"/>
    <w:rsid w:val="00B847C8"/>
    <w:rsid w:val="00B85D0F"/>
    <w:rsid w:val="00B90F4B"/>
    <w:rsid w:val="00B973CC"/>
    <w:rsid w:val="00BA62C8"/>
    <w:rsid w:val="00BA69CF"/>
    <w:rsid w:val="00BB0FED"/>
    <w:rsid w:val="00BB26F5"/>
    <w:rsid w:val="00BB276C"/>
    <w:rsid w:val="00BB5262"/>
    <w:rsid w:val="00BC08ED"/>
    <w:rsid w:val="00BE09D9"/>
    <w:rsid w:val="00BE17FA"/>
    <w:rsid w:val="00BE1920"/>
    <w:rsid w:val="00BF25E3"/>
    <w:rsid w:val="00BF26F0"/>
    <w:rsid w:val="00BF44CC"/>
    <w:rsid w:val="00BF4D74"/>
    <w:rsid w:val="00BF670D"/>
    <w:rsid w:val="00C013C1"/>
    <w:rsid w:val="00C02748"/>
    <w:rsid w:val="00C27B66"/>
    <w:rsid w:val="00C350F9"/>
    <w:rsid w:val="00C36233"/>
    <w:rsid w:val="00C37060"/>
    <w:rsid w:val="00C42235"/>
    <w:rsid w:val="00C5118C"/>
    <w:rsid w:val="00C529FF"/>
    <w:rsid w:val="00C5674F"/>
    <w:rsid w:val="00C56929"/>
    <w:rsid w:val="00C7080A"/>
    <w:rsid w:val="00C75409"/>
    <w:rsid w:val="00C80E1F"/>
    <w:rsid w:val="00C85D9E"/>
    <w:rsid w:val="00CB784C"/>
    <w:rsid w:val="00CC78FF"/>
    <w:rsid w:val="00CC7B3F"/>
    <w:rsid w:val="00CD5149"/>
    <w:rsid w:val="00CE3EB3"/>
    <w:rsid w:val="00CE778E"/>
    <w:rsid w:val="00D0355D"/>
    <w:rsid w:val="00D171BC"/>
    <w:rsid w:val="00D174C7"/>
    <w:rsid w:val="00D17F4B"/>
    <w:rsid w:val="00D35DE4"/>
    <w:rsid w:val="00D36978"/>
    <w:rsid w:val="00D460FA"/>
    <w:rsid w:val="00D464F5"/>
    <w:rsid w:val="00D55284"/>
    <w:rsid w:val="00D675B4"/>
    <w:rsid w:val="00D7172A"/>
    <w:rsid w:val="00D75F89"/>
    <w:rsid w:val="00D814B9"/>
    <w:rsid w:val="00D9752A"/>
    <w:rsid w:val="00DA0BF8"/>
    <w:rsid w:val="00DA43B2"/>
    <w:rsid w:val="00DA7047"/>
    <w:rsid w:val="00DC1043"/>
    <w:rsid w:val="00DD7ED0"/>
    <w:rsid w:val="00DE1575"/>
    <w:rsid w:val="00DE2E10"/>
    <w:rsid w:val="00DE36D4"/>
    <w:rsid w:val="00DE476A"/>
    <w:rsid w:val="00E032EA"/>
    <w:rsid w:val="00E1017F"/>
    <w:rsid w:val="00E11271"/>
    <w:rsid w:val="00E142CD"/>
    <w:rsid w:val="00E20103"/>
    <w:rsid w:val="00E24070"/>
    <w:rsid w:val="00E240B2"/>
    <w:rsid w:val="00E311CD"/>
    <w:rsid w:val="00E377AE"/>
    <w:rsid w:val="00E53F4C"/>
    <w:rsid w:val="00E60D8A"/>
    <w:rsid w:val="00E658FF"/>
    <w:rsid w:val="00E66794"/>
    <w:rsid w:val="00E66DE0"/>
    <w:rsid w:val="00E72A85"/>
    <w:rsid w:val="00E733A0"/>
    <w:rsid w:val="00E80743"/>
    <w:rsid w:val="00E908B9"/>
    <w:rsid w:val="00E918C9"/>
    <w:rsid w:val="00E94386"/>
    <w:rsid w:val="00E9484C"/>
    <w:rsid w:val="00EB2312"/>
    <w:rsid w:val="00EB33A7"/>
    <w:rsid w:val="00EB5A8C"/>
    <w:rsid w:val="00EC18F4"/>
    <w:rsid w:val="00EC2C39"/>
    <w:rsid w:val="00EC69B9"/>
    <w:rsid w:val="00ED1A0C"/>
    <w:rsid w:val="00ED5E20"/>
    <w:rsid w:val="00EE5E65"/>
    <w:rsid w:val="00EE6226"/>
    <w:rsid w:val="00EE6D1A"/>
    <w:rsid w:val="00EF4EE4"/>
    <w:rsid w:val="00EF67A5"/>
    <w:rsid w:val="00F06ACD"/>
    <w:rsid w:val="00F10952"/>
    <w:rsid w:val="00F110E8"/>
    <w:rsid w:val="00F1628B"/>
    <w:rsid w:val="00F176EE"/>
    <w:rsid w:val="00F23038"/>
    <w:rsid w:val="00F258F3"/>
    <w:rsid w:val="00F31F7B"/>
    <w:rsid w:val="00F36131"/>
    <w:rsid w:val="00F405FD"/>
    <w:rsid w:val="00F4184C"/>
    <w:rsid w:val="00F52E26"/>
    <w:rsid w:val="00F567DA"/>
    <w:rsid w:val="00F66081"/>
    <w:rsid w:val="00F76C20"/>
    <w:rsid w:val="00F92D1B"/>
    <w:rsid w:val="00F93232"/>
    <w:rsid w:val="00FB3F4E"/>
    <w:rsid w:val="00FC1DD3"/>
    <w:rsid w:val="00FC7563"/>
    <w:rsid w:val="00FD5ABB"/>
    <w:rsid w:val="00FE389D"/>
    <w:rsid w:val="00FE38F5"/>
    <w:rsid w:val="00FE5772"/>
    <w:rsid w:val="00FF1BC2"/>
    <w:rsid w:val="00FF4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2130FE"/>
  <w15:docId w15:val="{DEE3E93D-0C55-0E42-A7A2-4B747524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3F3"/>
    <w:rPr>
      <w:sz w:val="24"/>
      <w:szCs w:val="24"/>
      <w:lang w:val="sv-SE" w:eastAsia="sv-SE"/>
    </w:rPr>
  </w:style>
  <w:style w:type="paragraph" w:styleId="Heading1">
    <w:name w:val="heading 1"/>
    <w:basedOn w:val="Normal"/>
    <w:next w:val="Normal"/>
    <w:qFormat/>
    <w:rsid w:val="00B90F4B"/>
    <w:pPr>
      <w:keepNext/>
      <w:numPr>
        <w:numId w:val="3"/>
      </w:numPr>
      <w:spacing w:before="240" w:after="240"/>
      <w:outlineLvl w:val="0"/>
    </w:pPr>
    <w:rPr>
      <w:rFonts w:ascii="Arial" w:hAnsi="Arial" w:cs="Arial"/>
      <w:b/>
      <w:bCs/>
      <w:kern w:val="32"/>
      <w:sz w:val="40"/>
      <w:szCs w:val="32"/>
      <w:lang w:val="en-GB"/>
    </w:rPr>
  </w:style>
  <w:style w:type="paragraph" w:styleId="Heading2">
    <w:name w:val="heading 2"/>
    <w:basedOn w:val="Heading1"/>
    <w:next w:val="Normal"/>
    <w:qFormat/>
    <w:rsid w:val="00C5118C"/>
    <w:pPr>
      <w:numPr>
        <w:ilvl w:val="1"/>
      </w:numPr>
      <w:spacing w:after="0" w:line="360" w:lineRule="auto"/>
      <w:outlineLvl w:val="1"/>
    </w:pPr>
    <w:rPr>
      <w:rFonts w:ascii="Calibri" w:eastAsia="SimSun" w:hAnsi="Calibri" w:cs="Times New Roman"/>
      <w:bCs w:val="0"/>
      <w:noProof/>
      <w:kern w:val="0"/>
      <w:sz w:val="32"/>
      <w:szCs w:val="22"/>
      <w:lang w:val="en-US" w:eastAsia="en-US"/>
    </w:rPr>
  </w:style>
  <w:style w:type="paragraph" w:styleId="Heading3">
    <w:name w:val="heading 3"/>
    <w:basedOn w:val="Heading2"/>
    <w:next w:val="Thesistext"/>
    <w:qFormat/>
    <w:rsid w:val="00C5118C"/>
    <w:pPr>
      <w:numPr>
        <w:ilvl w:val="2"/>
      </w:numPr>
      <w:spacing w:after="60"/>
      <w:outlineLvl w:val="2"/>
    </w:pPr>
    <w:rPr>
      <w:rFonts w:ascii="Arial" w:hAnsi="Arial" w:cs="Arial"/>
      <w:b w:val="0"/>
      <w:bCs/>
      <w:sz w:val="26"/>
      <w:szCs w:val="26"/>
    </w:rPr>
  </w:style>
  <w:style w:type="paragraph" w:styleId="Heading4">
    <w:name w:val="heading 4"/>
    <w:basedOn w:val="Normal"/>
    <w:next w:val="Normal"/>
    <w:qFormat/>
    <w:pPr>
      <w:keepNext/>
      <w:numPr>
        <w:ilvl w:val="3"/>
        <w:numId w:val="3"/>
      </w:numPr>
      <w:spacing w:before="240" w:after="60"/>
      <w:outlineLvl w:val="3"/>
    </w:pPr>
    <w:rPr>
      <w:b/>
      <w:bCs/>
      <w:sz w:val="28"/>
      <w:szCs w:val="28"/>
    </w:rPr>
  </w:style>
  <w:style w:type="paragraph" w:styleId="Heading5">
    <w:name w:val="heading 5"/>
    <w:basedOn w:val="Normal"/>
    <w:next w:val="Normal"/>
    <w:pPr>
      <w:numPr>
        <w:ilvl w:val="4"/>
        <w:numId w:val="3"/>
      </w:numPr>
      <w:spacing w:before="240" w:after="60"/>
      <w:outlineLvl w:val="4"/>
    </w:pPr>
    <w:rPr>
      <w:b/>
      <w:bCs/>
      <w:i/>
      <w:iCs/>
      <w:sz w:val="26"/>
      <w:szCs w:val="26"/>
    </w:rPr>
  </w:style>
  <w:style w:type="paragraph" w:styleId="Heading6">
    <w:name w:val="heading 6"/>
    <w:basedOn w:val="Normal"/>
    <w:next w:val="Normal"/>
    <w:pPr>
      <w:numPr>
        <w:ilvl w:val="5"/>
        <w:numId w:val="3"/>
      </w:numPr>
      <w:spacing w:before="240" w:after="60"/>
      <w:outlineLvl w:val="5"/>
    </w:pPr>
    <w:rPr>
      <w:b/>
      <w:bCs/>
      <w:sz w:val="22"/>
      <w:szCs w:val="22"/>
    </w:rPr>
  </w:style>
  <w:style w:type="paragraph" w:styleId="Heading7">
    <w:name w:val="heading 7"/>
    <w:basedOn w:val="Normal"/>
    <w:next w:val="Normal"/>
    <w:pPr>
      <w:numPr>
        <w:ilvl w:val="6"/>
        <w:numId w:val="3"/>
      </w:numPr>
      <w:spacing w:before="240" w:after="60"/>
      <w:outlineLvl w:val="6"/>
    </w:pPr>
  </w:style>
  <w:style w:type="paragraph" w:styleId="Heading8">
    <w:name w:val="heading 8"/>
    <w:basedOn w:val="Normal"/>
    <w:next w:val="Normal"/>
    <w:pPr>
      <w:numPr>
        <w:ilvl w:val="7"/>
        <w:numId w:val="3"/>
      </w:numPr>
      <w:spacing w:before="240" w:after="60"/>
      <w:outlineLvl w:val="7"/>
    </w:pPr>
    <w:rPr>
      <w:i/>
      <w:iCs/>
    </w:rPr>
  </w:style>
  <w:style w:type="paragraph" w:styleId="Heading9">
    <w:name w:val="heading 9"/>
    <w:basedOn w:val="Normal"/>
    <w:next w:val="Normal"/>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unhideWhenUsed/>
    <w:qFormat/>
    <w:rsid w:val="00C5118C"/>
    <w:pPr>
      <w:keepLines/>
      <w:spacing w:before="480" w:after="0" w:line="276" w:lineRule="auto"/>
      <w:outlineLvl w:val="9"/>
    </w:pPr>
    <w:rPr>
      <w:rFonts w:ascii="Cambria" w:eastAsia="SimSun" w:hAnsi="Cambria" w:cs="Times New Roman"/>
      <w:color w:val="365F91"/>
      <w:kern w:val="0"/>
      <w:sz w:val="28"/>
      <w:szCs w:val="28"/>
      <w:lang w:val="en-US" w:eastAsia="ja-JP"/>
    </w:rPr>
  </w:style>
  <w:style w:type="paragraph" w:customStyle="1" w:styleId="Thesistext">
    <w:name w:val="Thesis_text"/>
    <w:basedOn w:val="Normal"/>
    <w:link w:val="ThesistextChar"/>
    <w:rsid w:val="00E032EA"/>
    <w:pPr>
      <w:spacing w:before="120" w:after="120"/>
      <w:ind w:firstLine="284"/>
      <w:jc w:val="both"/>
    </w:pPr>
    <w:rPr>
      <w:lang w:val="en-GB"/>
    </w:rPr>
  </w:style>
  <w:style w:type="paragraph" w:customStyle="1" w:styleId="Tablecaption">
    <w:name w:val="Table caption"/>
    <w:basedOn w:val="Thesistext"/>
    <w:next w:val="Thesistext"/>
    <w:rsid w:val="000D0469"/>
    <w:pPr>
      <w:jc w:val="center"/>
    </w:pPr>
    <w:rPr>
      <w:i/>
    </w:rPr>
  </w:style>
  <w:style w:type="paragraph" w:customStyle="1" w:styleId="Figurecaption">
    <w:name w:val="Figure caption"/>
    <w:basedOn w:val="Thesistext"/>
    <w:next w:val="Thesistext"/>
    <w:pPr>
      <w:jc w:val="center"/>
    </w:pPr>
    <w:rPr>
      <w:i/>
    </w:rPr>
  </w:style>
  <w:style w:type="paragraph" w:customStyle="1" w:styleId="Tablestyle">
    <w:name w:val="Table style"/>
    <w:basedOn w:val="Thesistext"/>
    <w:next w:val="Thesistext"/>
  </w:style>
  <w:style w:type="paragraph" w:customStyle="1" w:styleId="Equation">
    <w:name w:val="Equation"/>
    <w:basedOn w:val="Normal"/>
    <w:next w:val="Thesistext"/>
    <w:autoRedefine/>
    <w:rsid w:val="00E032EA"/>
    <w:pPr>
      <w:tabs>
        <w:tab w:val="right" w:pos="7258"/>
      </w:tabs>
      <w:ind w:left="284"/>
      <w:jc w:val="center"/>
    </w:pPr>
    <w:rPr>
      <w:szCs w:val="20"/>
      <w:lang w:val="en-GB"/>
    </w:rPr>
  </w:style>
  <w:style w:type="paragraph" w:customStyle="1" w:styleId="Headingnonumber">
    <w:name w:val="Heading_no number"/>
    <w:basedOn w:val="Normal"/>
    <w:rsid w:val="001E048E"/>
    <w:pPr>
      <w:keepNext/>
      <w:spacing w:after="400"/>
      <w:outlineLvl w:val="0"/>
    </w:pPr>
    <w:rPr>
      <w:rFonts w:cs="Arial"/>
      <w:b/>
      <w:bCs/>
      <w:kern w:val="32"/>
      <w:sz w:val="40"/>
      <w:szCs w:val="40"/>
      <w:lang w:val="en-GB"/>
    </w:rPr>
  </w:style>
  <w:style w:type="paragraph" w:customStyle="1" w:styleId="Authorsname">
    <w:name w:val="Authors_name"/>
    <w:basedOn w:val="Normal"/>
    <w:pPr>
      <w:jc w:val="center"/>
    </w:pPr>
    <w:rPr>
      <w:b/>
      <w:bCs/>
      <w:color w:val="000000"/>
      <w:sz w:val="32"/>
    </w:rPr>
  </w:style>
  <w:style w:type="paragraph" w:styleId="TOC2">
    <w:name w:val="toc 2"/>
    <w:basedOn w:val="Normal"/>
    <w:next w:val="Normal"/>
    <w:uiPriority w:val="39"/>
    <w:pPr>
      <w:ind w:left="476" w:hanging="238"/>
    </w:pPr>
  </w:style>
  <w:style w:type="paragraph" w:styleId="TOC1">
    <w:name w:val="toc 1"/>
    <w:basedOn w:val="Normal"/>
    <w:next w:val="Normal"/>
    <w:uiPriority w:val="39"/>
    <w:pPr>
      <w:tabs>
        <w:tab w:val="right" w:leader="dot" w:pos="7531"/>
      </w:tabs>
      <w:spacing w:before="60"/>
    </w:pPr>
    <w:rPr>
      <w:b/>
      <w:sz w:val="28"/>
    </w:rPr>
  </w:style>
  <w:style w:type="paragraph" w:styleId="TOC3">
    <w:name w:val="toc 3"/>
    <w:basedOn w:val="Normal"/>
    <w:next w:val="Normal"/>
    <w:uiPriority w:val="39"/>
    <w:rsid w:val="00F405FD"/>
    <w:pPr>
      <w:tabs>
        <w:tab w:val="left" w:pos="1440"/>
        <w:tab w:val="right" w:leader="dot" w:pos="7531"/>
      </w:tabs>
      <w:ind w:left="964" w:hanging="482"/>
    </w:pPr>
    <w:rPr>
      <w:rFonts w:eastAsia="SimSun"/>
      <w:noProof/>
      <w:lang w:val="en-GB" w:eastAsia="zh-CN"/>
    </w:rPr>
  </w:style>
  <w:style w:type="paragraph" w:styleId="TOC4">
    <w:name w:val="toc 4"/>
    <w:basedOn w:val="Normal"/>
    <w:next w:val="Normal"/>
    <w:uiPriority w:val="39"/>
    <w:pPr>
      <w:ind w:left="1440" w:hanging="720"/>
    </w:pPr>
  </w:style>
  <w:style w:type="paragraph" w:customStyle="1" w:styleId="Picture">
    <w:name w:val="Picture"/>
    <w:basedOn w:val="Normal"/>
    <w:pPr>
      <w:spacing w:before="200" w:after="200"/>
      <w:jc w:val="both"/>
    </w:pPr>
    <w:rPr>
      <w:i/>
      <w:noProof/>
      <w:szCs w:val="20"/>
      <w:lang w:val="en-GB"/>
    </w:rPr>
  </w:style>
  <w:style w:type="paragraph" w:styleId="BodyTextIndent">
    <w:name w:val="Body Text Indent"/>
    <w:basedOn w:val="Normal"/>
    <w:semiHidden/>
    <w:pPr>
      <w:spacing w:before="120"/>
      <w:ind w:left="540"/>
    </w:pPr>
    <w:rPr>
      <w:szCs w:val="20"/>
      <w:lang w:val="en-GB"/>
    </w:rPr>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D464F5"/>
    <w:rPr>
      <w:rFonts w:ascii="Tahoma" w:hAnsi="Tahoma" w:cs="Tahoma"/>
      <w:sz w:val="16"/>
      <w:szCs w:val="16"/>
    </w:rPr>
  </w:style>
  <w:style w:type="character" w:customStyle="1" w:styleId="BalloonTextChar">
    <w:name w:val="Balloon Text Char"/>
    <w:link w:val="BalloonText"/>
    <w:uiPriority w:val="99"/>
    <w:semiHidden/>
    <w:rsid w:val="00D464F5"/>
    <w:rPr>
      <w:rFonts w:ascii="Tahoma" w:hAnsi="Tahoma" w:cs="Tahoma"/>
      <w:sz w:val="16"/>
      <w:szCs w:val="16"/>
    </w:rPr>
  </w:style>
  <w:style w:type="paragraph" w:customStyle="1" w:styleId="References">
    <w:name w:val="References"/>
    <w:basedOn w:val="Normal"/>
    <w:rsid w:val="003141F8"/>
    <w:pPr>
      <w:numPr>
        <w:numId w:val="2"/>
      </w:numPr>
      <w:autoSpaceDE w:val="0"/>
      <w:autoSpaceDN w:val="0"/>
      <w:spacing w:before="100" w:beforeAutospacing="1" w:after="100" w:afterAutospacing="1"/>
      <w:jc w:val="both"/>
    </w:pPr>
    <w:rPr>
      <w:sz w:val="16"/>
      <w:szCs w:val="16"/>
      <w:lang w:val="en-US" w:eastAsia="en-US"/>
    </w:rPr>
  </w:style>
  <w:style w:type="paragraph" w:customStyle="1" w:styleId="StyleReferences">
    <w:name w:val="Style References"/>
    <w:basedOn w:val="References"/>
    <w:rsid w:val="00656F0D"/>
    <w:pPr>
      <w:numPr>
        <w:numId w:val="0"/>
      </w:numPr>
      <w:spacing w:before="120" w:beforeAutospacing="0" w:after="0" w:afterAutospacing="0"/>
      <w:ind w:left="426" w:hanging="426"/>
    </w:pPr>
    <w:rPr>
      <w:sz w:val="24"/>
    </w:rPr>
  </w:style>
  <w:style w:type="paragraph" w:styleId="Title">
    <w:name w:val="Title"/>
    <w:basedOn w:val="Normal"/>
    <w:next w:val="Normal"/>
    <w:link w:val="TitleChar"/>
    <w:uiPriority w:val="10"/>
    <w:qFormat/>
    <w:rsid w:val="00A131E3"/>
    <w:pPr>
      <w:jc w:val="center"/>
    </w:pPr>
    <w:rPr>
      <w:b/>
      <w:color w:val="000000"/>
      <w:sz w:val="52"/>
      <w:szCs w:val="52"/>
      <w:lang w:val="en-GB"/>
    </w:rPr>
  </w:style>
  <w:style w:type="character" w:customStyle="1" w:styleId="TitleChar">
    <w:name w:val="Title Char"/>
    <w:link w:val="Title"/>
    <w:uiPriority w:val="10"/>
    <w:rsid w:val="00A131E3"/>
    <w:rPr>
      <w:b/>
      <w:color w:val="000000"/>
      <w:sz w:val="52"/>
      <w:szCs w:val="52"/>
      <w:lang w:val="en-GB"/>
    </w:rPr>
  </w:style>
  <w:style w:type="paragraph" w:customStyle="1" w:styleId="FrontPageStyle1">
    <w:name w:val="FrontPage_Style1"/>
    <w:basedOn w:val="Normal"/>
    <w:link w:val="FrontPageStyle1Char"/>
    <w:qFormat/>
    <w:rsid w:val="000270BF"/>
    <w:pPr>
      <w:jc w:val="center"/>
    </w:pPr>
    <w:rPr>
      <w:rFonts w:eastAsia="SimSun"/>
      <w:lang w:val="en-GB" w:eastAsia="zh-CN"/>
    </w:rPr>
  </w:style>
  <w:style w:type="character" w:customStyle="1" w:styleId="FrontPageStyle1Char">
    <w:name w:val="FrontPage_Style1 Char"/>
    <w:link w:val="FrontPageStyle1"/>
    <w:rsid w:val="000270BF"/>
    <w:rPr>
      <w:rFonts w:eastAsia="SimSun"/>
      <w:sz w:val="24"/>
      <w:szCs w:val="24"/>
      <w:lang w:val="en-GB" w:eastAsia="zh-CN"/>
    </w:rPr>
  </w:style>
  <w:style w:type="paragraph" w:styleId="Subtitle">
    <w:name w:val="Subtitle"/>
    <w:basedOn w:val="Normal"/>
    <w:next w:val="Normal"/>
    <w:link w:val="SubtitleChar"/>
    <w:uiPriority w:val="11"/>
    <w:qFormat/>
    <w:rsid w:val="001122B9"/>
    <w:pPr>
      <w:numPr>
        <w:ilvl w:val="1"/>
      </w:numPr>
      <w:jc w:val="center"/>
    </w:pPr>
    <w:rPr>
      <w:rFonts w:ascii="Cambria" w:eastAsia="SimSun" w:hAnsi="Cambria"/>
      <w:bCs/>
      <w:iCs/>
      <w:color w:val="000000"/>
      <w:spacing w:val="15"/>
      <w:sz w:val="32"/>
      <w:lang w:val="en-GB"/>
    </w:rPr>
  </w:style>
  <w:style w:type="character" w:customStyle="1" w:styleId="SubtitleChar">
    <w:name w:val="Subtitle Char"/>
    <w:link w:val="Subtitle"/>
    <w:uiPriority w:val="11"/>
    <w:rsid w:val="001122B9"/>
    <w:rPr>
      <w:rFonts w:ascii="Cambria" w:eastAsia="SimSun" w:hAnsi="Cambria" w:cs="Times New Roman"/>
      <w:bCs/>
      <w:iCs/>
      <w:color w:val="000000"/>
      <w:spacing w:val="15"/>
      <w:sz w:val="32"/>
      <w:szCs w:val="24"/>
      <w:lang w:val="en-GB"/>
    </w:rPr>
  </w:style>
  <w:style w:type="table" w:styleId="TableGrid">
    <w:name w:val="Table Grid"/>
    <w:basedOn w:val="TableNormal"/>
    <w:uiPriority w:val="59"/>
    <w:rsid w:val="00112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Thesistext"/>
    <w:link w:val="BulletsChar"/>
    <w:qFormat/>
    <w:rsid w:val="008C5655"/>
    <w:pPr>
      <w:numPr>
        <w:numId w:val="4"/>
      </w:numPr>
      <w:spacing w:before="0" w:after="0"/>
      <w:ind w:left="1003" w:hanging="357"/>
    </w:pPr>
  </w:style>
  <w:style w:type="character" w:customStyle="1" w:styleId="apple-converted-space">
    <w:name w:val="apple-converted-space"/>
    <w:rsid w:val="00461B75"/>
  </w:style>
  <w:style w:type="character" w:customStyle="1" w:styleId="ThesistextChar">
    <w:name w:val="Thesis_text Char"/>
    <w:link w:val="Thesistext"/>
    <w:rsid w:val="008C5655"/>
    <w:rPr>
      <w:sz w:val="24"/>
      <w:szCs w:val="24"/>
      <w:lang w:eastAsia="sv-SE"/>
    </w:rPr>
  </w:style>
  <w:style w:type="character" w:customStyle="1" w:styleId="BulletsChar">
    <w:name w:val="Bullets Char"/>
    <w:basedOn w:val="ThesistextChar"/>
    <w:link w:val="Bullets"/>
    <w:rsid w:val="008C5655"/>
    <w:rPr>
      <w:sz w:val="24"/>
      <w:szCs w:val="24"/>
      <w:lang w:eastAsia="sv-SE"/>
    </w:rPr>
  </w:style>
  <w:style w:type="character" w:styleId="Strong">
    <w:name w:val="Strong"/>
    <w:uiPriority w:val="22"/>
    <w:qFormat/>
    <w:rsid w:val="00461B75"/>
    <w:rPr>
      <w:b/>
      <w:bCs/>
    </w:rPr>
  </w:style>
  <w:style w:type="character" w:styleId="Emphasis">
    <w:name w:val="Emphasis"/>
    <w:uiPriority w:val="20"/>
    <w:qFormat/>
    <w:rsid w:val="00461B75"/>
    <w:rPr>
      <w:i/>
      <w:iCs/>
    </w:rPr>
  </w:style>
  <w:style w:type="paragraph" w:styleId="TableofFigures">
    <w:name w:val="table of figures"/>
    <w:basedOn w:val="Normal"/>
    <w:next w:val="Normal"/>
    <w:uiPriority w:val="99"/>
    <w:unhideWhenUsed/>
    <w:rsid w:val="002F57F6"/>
  </w:style>
  <w:style w:type="character" w:styleId="Hyperlink">
    <w:name w:val="Hyperlink"/>
    <w:uiPriority w:val="99"/>
    <w:unhideWhenUsed/>
    <w:rsid w:val="002F57F6"/>
    <w:rPr>
      <w:color w:val="0000FF"/>
      <w:u w:val="single"/>
    </w:rPr>
  </w:style>
  <w:style w:type="paragraph" w:styleId="Revision">
    <w:name w:val="Revision"/>
    <w:hidden/>
    <w:uiPriority w:val="71"/>
    <w:rsid w:val="00760D85"/>
    <w:rPr>
      <w:sz w:val="24"/>
      <w:szCs w:val="24"/>
      <w:lang w:val="sv-SE" w:eastAsia="sv-SE"/>
    </w:rPr>
  </w:style>
  <w:style w:type="paragraph" w:styleId="Caption">
    <w:name w:val="caption"/>
    <w:basedOn w:val="Normal"/>
    <w:next w:val="Normal"/>
    <w:uiPriority w:val="35"/>
    <w:unhideWhenUsed/>
    <w:qFormat/>
    <w:rsid w:val="005D7B3C"/>
    <w:pPr>
      <w:spacing w:after="200"/>
    </w:pPr>
    <w:rPr>
      <w:i/>
      <w:iCs/>
      <w:color w:val="1F497D" w:themeColor="text2"/>
      <w:sz w:val="18"/>
      <w:szCs w:val="18"/>
    </w:rPr>
  </w:style>
  <w:style w:type="character" w:styleId="PlaceholderText">
    <w:name w:val="Placeholder Text"/>
    <w:basedOn w:val="DefaultParagraphFont"/>
    <w:uiPriority w:val="67"/>
    <w:rsid w:val="002954DE"/>
    <w:rPr>
      <w:color w:val="808080"/>
    </w:rPr>
  </w:style>
  <w:style w:type="paragraph" w:customStyle="1" w:styleId="Abstract">
    <w:name w:val="Abstract"/>
    <w:basedOn w:val="Normal"/>
    <w:rsid w:val="009B338F"/>
    <w:pPr>
      <w:autoSpaceDE w:val="0"/>
      <w:autoSpaceDN w:val="0"/>
      <w:spacing w:before="20"/>
      <w:jc w:val="both"/>
    </w:pPr>
    <w:rPr>
      <w:rFonts w:eastAsia="SimSun"/>
      <w:bCs/>
      <w:sz w:val="18"/>
      <w:szCs w:val="18"/>
      <w:lang w:val="en-GB" w:eastAsia="zh-CN"/>
    </w:rPr>
  </w:style>
  <w:style w:type="paragraph" w:styleId="ListParagraph">
    <w:name w:val="List Paragraph"/>
    <w:basedOn w:val="Normal"/>
    <w:uiPriority w:val="72"/>
    <w:rsid w:val="00EC18F4"/>
    <w:pPr>
      <w:ind w:left="720"/>
      <w:contextualSpacing/>
    </w:pPr>
  </w:style>
  <w:style w:type="paragraph" w:styleId="Bibliography">
    <w:name w:val="Bibliography"/>
    <w:basedOn w:val="Normal"/>
    <w:next w:val="Normal"/>
    <w:uiPriority w:val="37"/>
    <w:unhideWhenUsed/>
    <w:rsid w:val="006B15B3"/>
    <w:pPr>
      <w:tabs>
        <w:tab w:val="left" w:pos="504"/>
      </w:tabs>
      <w:ind w:left="504" w:hanging="504"/>
    </w:pPr>
  </w:style>
  <w:style w:type="character" w:styleId="CommentReference">
    <w:name w:val="annotation reference"/>
    <w:basedOn w:val="DefaultParagraphFont"/>
    <w:uiPriority w:val="99"/>
    <w:semiHidden/>
    <w:unhideWhenUsed/>
    <w:rsid w:val="00B41865"/>
    <w:rPr>
      <w:sz w:val="16"/>
      <w:szCs w:val="16"/>
    </w:rPr>
  </w:style>
  <w:style w:type="paragraph" w:styleId="CommentText">
    <w:name w:val="annotation text"/>
    <w:basedOn w:val="Normal"/>
    <w:link w:val="CommentTextChar"/>
    <w:uiPriority w:val="99"/>
    <w:semiHidden/>
    <w:unhideWhenUsed/>
    <w:rsid w:val="00B41865"/>
    <w:rPr>
      <w:sz w:val="20"/>
      <w:szCs w:val="20"/>
    </w:rPr>
  </w:style>
  <w:style w:type="character" w:customStyle="1" w:styleId="CommentTextChar">
    <w:name w:val="Comment Text Char"/>
    <w:basedOn w:val="DefaultParagraphFont"/>
    <w:link w:val="CommentText"/>
    <w:uiPriority w:val="99"/>
    <w:semiHidden/>
    <w:rsid w:val="00B41865"/>
    <w:rPr>
      <w:lang w:val="sv-SE" w:eastAsia="sv-SE"/>
    </w:rPr>
  </w:style>
  <w:style w:type="paragraph" w:styleId="CommentSubject">
    <w:name w:val="annotation subject"/>
    <w:basedOn w:val="CommentText"/>
    <w:next w:val="CommentText"/>
    <w:link w:val="CommentSubjectChar"/>
    <w:uiPriority w:val="99"/>
    <w:semiHidden/>
    <w:unhideWhenUsed/>
    <w:rsid w:val="00B41865"/>
    <w:rPr>
      <w:b/>
      <w:bCs/>
    </w:rPr>
  </w:style>
  <w:style w:type="character" w:customStyle="1" w:styleId="CommentSubjectChar">
    <w:name w:val="Comment Subject Char"/>
    <w:basedOn w:val="CommentTextChar"/>
    <w:link w:val="CommentSubject"/>
    <w:uiPriority w:val="99"/>
    <w:semiHidden/>
    <w:rsid w:val="00B41865"/>
    <w:rPr>
      <w:b/>
      <w:bCs/>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05095">
      <w:bodyDiv w:val="1"/>
      <w:marLeft w:val="0"/>
      <w:marRight w:val="0"/>
      <w:marTop w:val="0"/>
      <w:marBottom w:val="0"/>
      <w:divBdr>
        <w:top w:val="none" w:sz="0" w:space="0" w:color="auto"/>
        <w:left w:val="none" w:sz="0" w:space="0" w:color="auto"/>
        <w:bottom w:val="none" w:sz="0" w:space="0" w:color="auto"/>
        <w:right w:val="none" w:sz="0" w:space="0" w:color="auto"/>
      </w:divBdr>
    </w:div>
    <w:div w:id="319039438">
      <w:bodyDiv w:val="1"/>
      <w:marLeft w:val="0"/>
      <w:marRight w:val="0"/>
      <w:marTop w:val="0"/>
      <w:marBottom w:val="0"/>
      <w:divBdr>
        <w:top w:val="none" w:sz="0" w:space="0" w:color="auto"/>
        <w:left w:val="none" w:sz="0" w:space="0" w:color="auto"/>
        <w:bottom w:val="none" w:sz="0" w:space="0" w:color="auto"/>
        <w:right w:val="none" w:sz="0" w:space="0" w:color="auto"/>
      </w:divBdr>
      <w:divsChild>
        <w:div w:id="1272974743">
          <w:marLeft w:val="979"/>
          <w:marRight w:val="0"/>
          <w:marTop w:val="154"/>
          <w:marBottom w:val="384"/>
          <w:divBdr>
            <w:top w:val="none" w:sz="0" w:space="0" w:color="auto"/>
            <w:left w:val="none" w:sz="0" w:space="0" w:color="auto"/>
            <w:bottom w:val="none" w:sz="0" w:space="0" w:color="auto"/>
            <w:right w:val="none" w:sz="0" w:space="0" w:color="auto"/>
          </w:divBdr>
        </w:div>
        <w:div w:id="1393456968">
          <w:marLeft w:val="979"/>
          <w:marRight w:val="0"/>
          <w:marTop w:val="154"/>
          <w:marBottom w:val="384"/>
          <w:divBdr>
            <w:top w:val="none" w:sz="0" w:space="0" w:color="auto"/>
            <w:left w:val="none" w:sz="0" w:space="0" w:color="auto"/>
            <w:bottom w:val="none" w:sz="0" w:space="0" w:color="auto"/>
            <w:right w:val="none" w:sz="0" w:space="0" w:color="auto"/>
          </w:divBdr>
        </w:div>
        <w:div w:id="1460026953">
          <w:marLeft w:val="979"/>
          <w:marRight w:val="0"/>
          <w:marTop w:val="154"/>
          <w:marBottom w:val="384"/>
          <w:divBdr>
            <w:top w:val="none" w:sz="0" w:space="0" w:color="auto"/>
            <w:left w:val="none" w:sz="0" w:space="0" w:color="auto"/>
            <w:bottom w:val="none" w:sz="0" w:space="0" w:color="auto"/>
            <w:right w:val="none" w:sz="0" w:space="0" w:color="auto"/>
          </w:divBdr>
        </w:div>
      </w:divsChild>
    </w:div>
    <w:div w:id="668211975">
      <w:bodyDiv w:val="1"/>
      <w:marLeft w:val="0"/>
      <w:marRight w:val="0"/>
      <w:marTop w:val="0"/>
      <w:marBottom w:val="0"/>
      <w:divBdr>
        <w:top w:val="none" w:sz="0" w:space="0" w:color="auto"/>
        <w:left w:val="none" w:sz="0" w:space="0" w:color="auto"/>
        <w:bottom w:val="none" w:sz="0" w:space="0" w:color="auto"/>
        <w:right w:val="none" w:sz="0" w:space="0" w:color="auto"/>
      </w:divBdr>
      <w:divsChild>
        <w:div w:id="1654724093">
          <w:marLeft w:val="360"/>
          <w:marRight w:val="0"/>
          <w:marTop w:val="200"/>
          <w:marBottom w:val="0"/>
          <w:divBdr>
            <w:top w:val="none" w:sz="0" w:space="0" w:color="auto"/>
            <w:left w:val="none" w:sz="0" w:space="0" w:color="auto"/>
            <w:bottom w:val="none" w:sz="0" w:space="0" w:color="auto"/>
            <w:right w:val="none" w:sz="0" w:space="0" w:color="auto"/>
          </w:divBdr>
        </w:div>
        <w:div w:id="401832749">
          <w:marLeft w:val="360"/>
          <w:marRight w:val="0"/>
          <w:marTop w:val="200"/>
          <w:marBottom w:val="0"/>
          <w:divBdr>
            <w:top w:val="none" w:sz="0" w:space="0" w:color="auto"/>
            <w:left w:val="none" w:sz="0" w:space="0" w:color="auto"/>
            <w:bottom w:val="none" w:sz="0" w:space="0" w:color="auto"/>
            <w:right w:val="none" w:sz="0" w:space="0" w:color="auto"/>
          </w:divBdr>
        </w:div>
        <w:div w:id="821192639">
          <w:marLeft w:val="360"/>
          <w:marRight w:val="0"/>
          <w:marTop w:val="200"/>
          <w:marBottom w:val="0"/>
          <w:divBdr>
            <w:top w:val="none" w:sz="0" w:space="0" w:color="auto"/>
            <w:left w:val="none" w:sz="0" w:space="0" w:color="auto"/>
            <w:bottom w:val="none" w:sz="0" w:space="0" w:color="auto"/>
            <w:right w:val="none" w:sz="0" w:space="0" w:color="auto"/>
          </w:divBdr>
        </w:div>
      </w:divsChild>
    </w:div>
    <w:div w:id="1755587473">
      <w:bodyDiv w:val="1"/>
      <w:marLeft w:val="0"/>
      <w:marRight w:val="0"/>
      <w:marTop w:val="0"/>
      <w:marBottom w:val="0"/>
      <w:divBdr>
        <w:top w:val="none" w:sz="0" w:space="0" w:color="auto"/>
        <w:left w:val="none" w:sz="0" w:space="0" w:color="auto"/>
        <w:bottom w:val="none" w:sz="0" w:space="0" w:color="auto"/>
        <w:right w:val="none" w:sz="0" w:space="0" w:color="auto"/>
      </w:divBdr>
      <w:divsChild>
        <w:div w:id="1333945937">
          <w:marLeft w:val="480"/>
          <w:marRight w:val="0"/>
          <w:marTop w:val="0"/>
          <w:marBottom w:val="0"/>
          <w:divBdr>
            <w:top w:val="none" w:sz="0" w:space="0" w:color="auto"/>
            <w:left w:val="none" w:sz="0" w:space="0" w:color="auto"/>
            <w:bottom w:val="none" w:sz="0" w:space="0" w:color="auto"/>
            <w:right w:val="none" w:sz="0" w:space="0" w:color="auto"/>
          </w:divBdr>
          <w:divsChild>
            <w:div w:id="19130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4996">
      <w:bodyDiv w:val="1"/>
      <w:marLeft w:val="0"/>
      <w:marRight w:val="0"/>
      <w:marTop w:val="0"/>
      <w:marBottom w:val="0"/>
      <w:divBdr>
        <w:top w:val="none" w:sz="0" w:space="0" w:color="auto"/>
        <w:left w:val="none" w:sz="0" w:space="0" w:color="auto"/>
        <w:bottom w:val="none" w:sz="0" w:space="0" w:color="auto"/>
        <w:right w:val="none" w:sz="0" w:space="0" w:color="auto"/>
      </w:divBdr>
      <w:divsChild>
        <w:div w:id="238831494">
          <w:marLeft w:val="480"/>
          <w:marRight w:val="0"/>
          <w:marTop w:val="0"/>
          <w:marBottom w:val="0"/>
          <w:divBdr>
            <w:top w:val="none" w:sz="0" w:space="0" w:color="auto"/>
            <w:left w:val="none" w:sz="0" w:space="0" w:color="auto"/>
            <w:bottom w:val="none" w:sz="0" w:space="0" w:color="auto"/>
            <w:right w:val="none" w:sz="0" w:space="0" w:color="auto"/>
          </w:divBdr>
          <w:divsChild>
            <w:div w:id="6939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gi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C_Wlodek\A_Education\MT1401_vt13_lp3\Templates\MT1401_Template%20Thesis%20BSc_vt13.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2F92F4-15F9-4663-AFB8-085261C76B8E}"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IN"/>
        </a:p>
      </dgm:t>
    </dgm:pt>
    <dgm:pt modelId="{51433C3F-454C-4A4C-99E3-2978067D960A}">
      <dgm:prSet phldrT="[Text]">
        <dgm:style>
          <a:lnRef idx="2">
            <a:schemeClr val="accent5"/>
          </a:lnRef>
          <a:fillRef idx="1">
            <a:schemeClr val="lt1"/>
          </a:fillRef>
          <a:effectRef idx="0">
            <a:schemeClr val="accent5"/>
          </a:effectRef>
          <a:fontRef idx="minor">
            <a:schemeClr val="dk1"/>
          </a:fontRef>
        </dgm:style>
      </dgm:prSet>
      <dgm:spPr/>
      <dgm:t>
        <a:bodyPr/>
        <a:lstStyle/>
        <a:p>
          <a:r>
            <a:rPr lang="en-IN"/>
            <a:t>Data collection and Data pre-processing</a:t>
          </a:r>
        </a:p>
      </dgm:t>
    </dgm:pt>
    <dgm:pt modelId="{DB2CA44B-C958-4A38-B1B5-EED131427A7C}" type="parTrans" cxnId="{AB780B0B-8F3B-493C-A30C-C13B7BFABA40}">
      <dgm:prSet/>
      <dgm:spPr/>
      <dgm:t>
        <a:bodyPr/>
        <a:lstStyle/>
        <a:p>
          <a:endParaRPr lang="en-IN"/>
        </a:p>
      </dgm:t>
    </dgm:pt>
    <dgm:pt modelId="{5D8B2EBA-1460-454E-A4FE-57217E673C9E}" type="sibTrans" cxnId="{AB780B0B-8F3B-493C-A30C-C13B7BFABA40}">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IN"/>
        </a:p>
      </dgm:t>
    </dgm:pt>
    <dgm:pt modelId="{7FCD4D20-DAD6-47B4-AADD-5A9199160617}">
      <dgm:prSet phldrT="[Text]">
        <dgm:style>
          <a:lnRef idx="2">
            <a:schemeClr val="accent5"/>
          </a:lnRef>
          <a:fillRef idx="1">
            <a:schemeClr val="lt1"/>
          </a:fillRef>
          <a:effectRef idx="0">
            <a:schemeClr val="accent5"/>
          </a:effectRef>
          <a:fontRef idx="minor">
            <a:schemeClr val="dk1"/>
          </a:fontRef>
        </dgm:style>
      </dgm:prSet>
      <dgm:spPr>
        <a:ln/>
      </dgm:spPr>
      <dgm:t>
        <a:bodyPr/>
        <a:lstStyle/>
        <a:p>
          <a:pPr algn="just"/>
          <a:r>
            <a:rPr lang="en-IN"/>
            <a:t>Testing the model</a:t>
          </a:r>
        </a:p>
      </dgm:t>
    </dgm:pt>
    <dgm:pt modelId="{290C903B-7869-4FDC-A575-DAA2EEF79F15}" type="parTrans" cxnId="{2A0868EC-622B-4B71-A77F-445C8BAB1E2D}">
      <dgm:prSet/>
      <dgm:spPr/>
      <dgm:t>
        <a:bodyPr/>
        <a:lstStyle/>
        <a:p>
          <a:endParaRPr lang="en-IN"/>
        </a:p>
      </dgm:t>
    </dgm:pt>
    <dgm:pt modelId="{EF3A5E52-77E7-4669-A549-569C77A953CD}" type="sibTrans" cxnId="{2A0868EC-622B-4B71-A77F-445C8BAB1E2D}">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IN"/>
        </a:p>
      </dgm:t>
    </dgm:pt>
    <dgm:pt modelId="{2E83C05F-E84A-4304-98C5-DA42339973E2}">
      <dgm:prSet phldrT="[Text]">
        <dgm:style>
          <a:lnRef idx="2">
            <a:schemeClr val="accent5"/>
          </a:lnRef>
          <a:fillRef idx="1">
            <a:schemeClr val="lt1"/>
          </a:fillRef>
          <a:effectRef idx="0">
            <a:schemeClr val="accent5"/>
          </a:effectRef>
          <a:fontRef idx="minor">
            <a:schemeClr val="dk1"/>
          </a:fontRef>
        </dgm:style>
      </dgm:prSet>
      <dgm:spPr/>
      <dgm:t>
        <a:bodyPr/>
        <a:lstStyle/>
        <a:p>
          <a:r>
            <a:rPr lang="en-IN"/>
            <a:t>Computing term frequency and creating document term matrix</a:t>
          </a:r>
        </a:p>
      </dgm:t>
    </dgm:pt>
    <dgm:pt modelId="{13489CAE-D8EC-4222-9FF6-276405C12FB3}" type="parTrans" cxnId="{F78BF5B3-E725-4DB6-A103-B6758085DC9F}">
      <dgm:prSet/>
      <dgm:spPr/>
      <dgm:t>
        <a:bodyPr/>
        <a:lstStyle/>
        <a:p>
          <a:endParaRPr lang="en-IN"/>
        </a:p>
      </dgm:t>
    </dgm:pt>
    <dgm:pt modelId="{75EC6BB3-5600-4016-B25E-93B870A54693}" type="sibTrans" cxnId="{F78BF5B3-E725-4DB6-A103-B6758085DC9F}">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IN"/>
        </a:p>
      </dgm:t>
    </dgm:pt>
    <dgm:pt modelId="{AE6BA55E-F249-431C-9D35-F7571CF2D10B}">
      <dgm:prSet phldrT="[Text]">
        <dgm:style>
          <a:lnRef idx="2">
            <a:schemeClr val="accent5"/>
          </a:lnRef>
          <a:fillRef idx="1">
            <a:schemeClr val="lt1"/>
          </a:fillRef>
          <a:effectRef idx="0">
            <a:schemeClr val="accent5"/>
          </a:effectRef>
          <a:fontRef idx="minor">
            <a:schemeClr val="dk1"/>
          </a:fontRef>
        </dgm:style>
      </dgm:prSet>
      <dgm:spPr/>
      <dgm:t>
        <a:bodyPr/>
        <a:lstStyle/>
        <a:p>
          <a:r>
            <a:rPr lang="en-IN"/>
            <a:t>Verifying the effectiveness of the selected algorithm</a:t>
          </a:r>
        </a:p>
      </dgm:t>
    </dgm:pt>
    <dgm:pt modelId="{BF431947-17A2-47CE-BD6E-4D3B0CDF85CB}" type="parTrans" cxnId="{45978E80-402F-49D7-91A5-07D3DE516277}">
      <dgm:prSet/>
      <dgm:spPr/>
      <dgm:t>
        <a:bodyPr/>
        <a:lstStyle/>
        <a:p>
          <a:endParaRPr lang="en-IN"/>
        </a:p>
      </dgm:t>
    </dgm:pt>
    <dgm:pt modelId="{02091AC6-37E6-43C1-8485-2C6043B190F5}" type="sibTrans" cxnId="{45978E80-402F-49D7-91A5-07D3DE516277}">
      <dgm:prSet/>
      <dgm:spPr/>
      <dgm:t>
        <a:bodyPr/>
        <a:lstStyle/>
        <a:p>
          <a:endParaRPr lang="en-IN"/>
        </a:p>
      </dgm:t>
    </dgm:pt>
    <dgm:pt modelId="{1A351360-ACC1-4DBD-8A9F-8E38A4126853}">
      <dgm:prSet phldrT="[Text]"/>
      <dgm:spPr/>
      <dgm:t>
        <a:bodyPr/>
        <a:lstStyle/>
        <a:p>
          <a:endParaRPr lang="en-IN"/>
        </a:p>
      </dgm:t>
    </dgm:pt>
    <dgm:pt modelId="{552F0406-012B-4099-8232-278028068A75}" type="parTrans" cxnId="{4F384942-6C05-4FFA-902A-B8FF583B1223}">
      <dgm:prSet/>
      <dgm:spPr/>
      <dgm:t>
        <a:bodyPr/>
        <a:lstStyle/>
        <a:p>
          <a:endParaRPr lang="en-IN"/>
        </a:p>
      </dgm:t>
    </dgm:pt>
    <dgm:pt modelId="{CFA58AE7-770C-416B-BD09-B65F0E4F9ACF}" type="sibTrans" cxnId="{4F384942-6C05-4FFA-902A-B8FF583B1223}">
      <dgm:prSet/>
      <dgm:spPr/>
      <dgm:t>
        <a:bodyPr/>
        <a:lstStyle/>
        <a:p>
          <a:endParaRPr lang="en-IN"/>
        </a:p>
      </dgm:t>
    </dgm:pt>
    <dgm:pt modelId="{1A809EB8-095D-470C-B0D3-98FFC383B756}">
      <dgm:prSet phldrT="[Text]">
        <dgm:style>
          <a:lnRef idx="2">
            <a:schemeClr val="accent5"/>
          </a:lnRef>
          <a:fillRef idx="1">
            <a:schemeClr val="lt1"/>
          </a:fillRef>
          <a:effectRef idx="0">
            <a:schemeClr val="accent5"/>
          </a:effectRef>
          <a:fontRef idx="minor">
            <a:schemeClr val="dk1"/>
          </a:fontRef>
        </dgm:style>
      </dgm:prSet>
      <dgm:spPr/>
      <dgm:t>
        <a:bodyPr/>
        <a:lstStyle/>
        <a:p>
          <a:r>
            <a:rPr lang="en-IN"/>
            <a:t>Evaluating the model with Passive - Aggressive Classifier </a:t>
          </a:r>
        </a:p>
      </dgm:t>
    </dgm:pt>
    <dgm:pt modelId="{5E143F1C-CEA9-4AD4-9D6D-55055DB37455}" type="parTrans" cxnId="{9C42F88F-5521-4280-86B9-A358CCD44988}">
      <dgm:prSet/>
      <dgm:spPr/>
      <dgm:t>
        <a:bodyPr/>
        <a:lstStyle/>
        <a:p>
          <a:endParaRPr lang="en-IN"/>
        </a:p>
      </dgm:t>
    </dgm:pt>
    <dgm:pt modelId="{4FAB1569-31D3-4A36-BED6-9C63509F48CF}" type="sibTrans" cxnId="{9C42F88F-5521-4280-86B9-A358CCD44988}">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IN"/>
        </a:p>
      </dgm:t>
    </dgm:pt>
    <dgm:pt modelId="{8E53B168-976F-4319-806C-3EED6B13E3B9}" type="pres">
      <dgm:prSet presAssocID="{782F92F4-15F9-4663-AFB8-085261C76B8E}" presName="outerComposite" presStyleCnt="0">
        <dgm:presLayoutVars>
          <dgm:chMax val="5"/>
          <dgm:dir/>
          <dgm:resizeHandles val="exact"/>
        </dgm:presLayoutVars>
      </dgm:prSet>
      <dgm:spPr/>
    </dgm:pt>
    <dgm:pt modelId="{2BFF1F9A-B202-444C-B088-DDCDC7687577}" type="pres">
      <dgm:prSet presAssocID="{782F92F4-15F9-4663-AFB8-085261C76B8E}" presName="dummyMaxCanvas" presStyleCnt="0">
        <dgm:presLayoutVars/>
      </dgm:prSet>
      <dgm:spPr/>
    </dgm:pt>
    <dgm:pt modelId="{DBC693FE-2676-4F36-B5CB-A29E82A7759F}" type="pres">
      <dgm:prSet presAssocID="{782F92F4-15F9-4663-AFB8-085261C76B8E}" presName="FiveNodes_1" presStyleLbl="node1" presStyleIdx="0" presStyleCnt="5" custLinFactNeighborX="990" custLinFactNeighborY="6297">
        <dgm:presLayoutVars>
          <dgm:bulletEnabled val="1"/>
        </dgm:presLayoutVars>
      </dgm:prSet>
      <dgm:spPr/>
    </dgm:pt>
    <dgm:pt modelId="{42AF8EF0-2C4D-412B-9258-4A24E9BD773D}" type="pres">
      <dgm:prSet presAssocID="{782F92F4-15F9-4663-AFB8-085261C76B8E}" presName="FiveNodes_2" presStyleLbl="node1" presStyleIdx="1" presStyleCnt="5">
        <dgm:presLayoutVars>
          <dgm:bulletEnabled val="1"/>
        </dgm:presLayoutVars>
      </dgm:prSet>
      <dgm:spPr/>
    </dgm:pt>
    <dgm:pt modelId="{EA346491-0B72-470B-8617-8066225AC25F}" type="pres">
      <dgm:prSet presAssocID="{782F92F4-15F9-4663-AFB8-085261C76B8E}" presName="FiveNodes_3" presStyleLbl="node1" presStyleIdx="2" presStyleCnt="5" custLinFactNeighborX="2390" custLinFactNeighborY="1811">
        <dgm:presLayoutVars>
          <dgm:bulletEnabled val="1"/>
        </dgm:presLayoutVars>
      </dgm:prSet>
      <dgm:spPr/>
    </dgm:pt>
    <dgm:pt modelId="{03FEA508-2BDE-423F-BAF2-4A76048F8044}" type="pres">
      <dgm:prSet presAssocID="{782F92F4-15F9-4663-AFB8-085261C76B8E}" presName="FiveNodes_4" presStyleLbl="node1" presStyleIdx="3" presStyleCnt="5" custLinFactNeighborX="2390" custLinFactNeighborY="1811">
        <dgm:presLayoutVars>
          <dgm:bulletEnabled val="1"/>
        </dgm:presLayoutVars>
      </dgm:prSet>
      <dgm:spPr/>
    </dgm:pt>
    <dgm:pt modelId="{D50096A1-8599-4F8F-A9F7-8C3E24E145E9}" type="pres">
      <dgm:prSet presAssocID="{782F92F4-15F9-4663-AFB8-085261C76B8E}" presName="FiveNodes_5" presStyleLbl="node1" presStyleIdx="4" presStyleCnt="5">
        <dgm:presLayoutVars>
          <dgm:bulletEnabled val="1"/>
        </dgm:presLayoutVars>
      </dgm:prSet>
      <dgm:spPr/>
    </dgm:pt>
    <dgm:pt modelId="{EBA4ECCD-E37C-4078-ADFC-E30691BA288D}" type="pres">
      <dgm:prSet presAssocID="{782F92F4-15F9-4663-AFB8-085261C76B8E}" presName="FiveConn_1-2" presStyleLbl="fgAccFollowNode1" presStyleIdx="0" presStyleCnt="4">
        <dgm:presLayoutVars>
          <dgm:bulletEnabled val="1"/>
        </dgm:presLayoutVars>
      </dgm:prSet>
      <dgm:spPr/>
    </dgm:pt>
    <dgm:pt modelId="{DB24B36D-7ED9-450C-82FE-6D99E5854743}" type="pres">
      <dgm:prSet presAssocID="{782F92F4-15F9-4663-AFB8-085261C76B8E}" presName="FiveConn_2-3" presStyleLbl="fgAccFollowNode1" presStyleIdx="1" presStyleCnt="4">
        <dgm:presLayoutVars>
          <dgm:bulletEnabled val="1"/>
        </dgm:presLayoutVars>
      </dgm:prSet>
      <dgm:spPr/>
    </dgm:pt>
    <dgm:pt modelId="{385BD08A-443F-4872-B598-75444C78B019}" type="pres">
      <dgm:prSet presAssocID="{782F92F4-15F9-4663-AFB8-085261C76B8E}" presName="FiveConn_3-4" presStyleLbl="fgAccFollowNode1" presStyleIdx="2" presStyleCnt="4">
        <dgm:presLayoutVars>
          <dgm:bulletEnabled val="1"/>
        </dgm:presLayoutVars>
      </dgm:prSet>
      <dgm:spPr/>
    </dgm:pt>
    <dgm:pt modelId="{7B4D5758-50A2-4822-BC3C-6837BF06B00C}" type="pres">
      <dgm:prSet presAssocID="{782F92F4-15F9-4663-AFB8-085261C76B8E}" presName="FiveConn_4-5" presStyleLbl="fgAccFollowNode1" presStyleIdx="3" presStyleCnt="4">
        <dgm:presLayoutVars>
          <dgm:bulletEnabled val="1"/>
        </dgm:presLayoutVars>
      </dgm:prSet>
      <dgm:spPr/>
    </dgm:pt>
    <dgm:pt modelId="{1CF5336F-74D4-40DF-A464-0225737374E1}" type="pres">
      <dgm:prSet presAssocID="{782F92F4-15F9-4663-AFB8-085261C76B8E}" presName="FiveNodes_1_text" presStyleLbl="node1" presStyleIdx="4" presStyleCnt="5">
        <dgm:presLayoutVars>
          <dgm:bulletEnabled val="1"/>
        </dgm:presLayoutVars>
      </dgm:prSet>
      <dgm:spPr/>
    </dgm:pt>
    <dgm:pt modelId="{27DBFEB9-2143-406C-82B0-9BBC0CA2674E}" type="pres">
      <dgm:prSet presAssocID="{782F92F4-15F9-4663-AFB8-085261C76B8E}" presName="FiveNodes_2_text" presStyleLbl="node1" presStyleIdx="4" presStyleCnt="5">
        <dgm:presLayoutVars>
          <dgm:bulletEnabled val="1"/>
        </dgm:presLayoutVars>
      </dgm:prSet>
      <dgm:spPr/>
    </dgm:pt>
    <dgm:pt modelId="{F4D42FA8-8256-4AC8-A408-37092FBCCD1B}" type="pres">
      <dgm:prSet presAssocID="{782F92F4-15F9-4663-AFB8-085261C76B8E}" presName="FiveNodes_3_text" presStyleLbl="node1" presStyleIdx="4" presStyleCnt="5">
        <dgm:presLayoutVars>
          <dgm:bulletEnabled val="1"/>
        </dgm:presLayoutVars>
      </dgm:prSet>
      <dgm:spPr/>
    </dgm:pt>
    <dgm:pt modelId="{D263A565-BCDF-4E29-BEF9-69EC1D71F013}" type="pres">
      <dgm:prSet presAssocID="{782F92F4-15F9-4663-AFB8-085261C76B8E}" presName="FiveNodes_4_text" presStyleLbl="node1" presStyleIdx="4" presStyleCnt="5">
        <dgm:presLayoutVars>
          <dgm:bulletEnabled val="1"/>
        </dgm:presLayoutVars>
      </dgm:prSet>
      <dgm:spPr/>
    </dgm:pt>
    <dgm:pt modelId="{C9E9F7B9-BAF3-4385-9403-FC78B7A07A5A}" type="pres">
      <dgm:prSet presAssocID="{782F92F4-15F9-4663-AFB8-085261C76B8E}" presName="FiveNodes_5_text" presStyleLbl="node1" presStyleIdx="4" presStyleCnt="5">
        <dgm:presLayoutVars>
          <dgm:bulletEnabled val="1"/>
        </dgm:presLayoutVars>
      </dgm:prSet>
      <dgm:spPr/>
    </dgm:pt>
  </dgm:ptLst>
  <dgm:cxnLst>
    <dgm:cxn modelId="{AB780B0B-8F3B-493C-A30C-C13B7BFABA40}" srcId="{782F92F4-15F9-4663-AFB8-085261C76B8E}" destId="{51433C3F-454C-4A4C-99E3-2978067D960A}" srcOrd="0" destOrd="0" parTransId="{DB2CA44B-C958-4A38-B1B5-EED131427A7C}" sibTransId="{5D8B2EBA-1460-454E-A4FE-57217E673C9E}"/>
    <dgm:cxn modelId="{730A9A17-14C9-40B5-BEC1-4056AA69A77F}" type="presOf" srcId="{AE6BA55E-F249-431C-9D35-F7571CF2D10B}" destId="{C9E9F7B9-BAF3-4385-9403-FC78B7A07A5A}" srcOrd="1" destOrd="0" presId="urn:microsoft.com/office/officeart/2005/8/layout/vProcess5"/>
    <dgm:cxn modelId="{4F384942-6C05-4FFA-902A-B8FF583B1223}" srcId="{782F92F4-15F9-4663-AFB8-085261C76B8E}" destId="{1A351360-ACC1-4DBD-8A9F-8E38A4126853}" srcOrd="5" destOrd="0" parTransId="{552F0406-012B-4099-8232-278028068A75}" sibTransId="{CFA58AE7-770C-416B-BD09-B65F0E4F9ACF}"/>
    <dgm:cxn modelId="{BD3CEF69-D860-4E5B-8D02-CC516BFB13B6}" type="presOf" srcId="{AE6BA55E-F249-431C-9D35-F7571CF2D10B}" destId="{D50096A1-8599-4F8F-A9F7-8C3E24E145E9}" srcOrd="0" destOrd="0" presId="urn:microsoft.com/office/officeart/2005/8/layout/vProcess5"/>
    <dgm:cxn modelId="{A4149A6D-72CC-4D10-8DA5-FE219178B206}" type="presOf" srcId="{4FAB1569-31D3-4A36-BED6-9C63509F48CF}" destId="{385BD08A-443F-4872-B598-75444C78B019}" srcOrd="0" destOrd="0" presId="urn:microsoft.com/office/officeart/2005/8/layout/vProcess5"/>
    <dgm:cxn modelId="{181D1E52-BA73-49CE-85BE-BC8768E3147C}" type="presOf" srcId="{7FCD4D20-DAD6-47B4-AADD-5A9199160617}" destId="{03FEA508-2BDE-423F-BAF2-4A76048F8044}" srcOrd="0" destOrd="0" presId="urn:microsoft.com/office/officeart/2005/8/layout/vProcess5"/>
    <dgm:cxn modelId="{84EE7173-663F-4902-8AA6-3EE081FFA4DF}" type="presOf" srcId="{75EC6BB3-5600-4016-B25E-93B870A54693}" destId="{DB24B36D-7ED9-450C-82FE-6D99E5854743}" srcOrd="0" destOrd="0" presId="urn:microsoft.com/office/officeart/2005/8/layout/vProcess5"/>
    <dgm:cxn modelId="{988EAF74-C674-496E-9E7A-556DCE689FC6}" type="presOf" srcId="{EF3A5E52-77E7-4669-A549-569C77A953CD}" destId="{7B4D5758-50A2-4822-BC3C-6837BF06B00C}" srcOrd="0" destOrd="0" presId="urn:microsoft.com/office/officeart/2005/8/layout/vProcess5"/>
    <dgm:cxn modelId="{87F97A7A-E7F2-4DF0-8B8E-1A3E85C7DA19}" type="presOf" srcId="{2E83C05F-E84A-4304-98C5-DA42339973E2}" destId="{42AF8EF0-2C4D-412B-9258-4A24E9BD773D}" srcOrd="0" destOrd="0" presId="urn:microsoft.com/office/officeart/2005/8/layout/vProcess5"/>
    <dgm:cxn modelId="{45978E80-402F-49D7-91A5-07D3DE516277}" srcId="{782F92F4-15F9-4663-AFB8-085261C76B8E}" destId="{AE6BA55E-F249-431C-9D35-F7571CF2D10B}" srcOrd="4" destOrd="0" parTransId="{BF431947-17A2-47CE-BD6E-4D3B0CDF85CB}" sibTransId="{02091AC6-37E6-43C1-8485-2C6043B190F5}"/>
    <dgm:cxn modelId="{E06BEF81-F75F-40C0-854A-CC1B354A2444}" type="presOf" srcId="{782F92F4-15F9-4663-AFB8-085261C76B8E}" destId="{8E53B168-976F-4319-806C-3EED6B13E3B9}" srcOrd="0" destOrd="0" presId="urn:microsoft.com/office/officeart/2005/8/layout/vProcess5"/>
    <dgm:cxn modelId="{94F75485-74B6-4A17-A072-69F45392AF88}" type="presOf" srcId="{1A809EB8-095D-470C-B0D3-98FFC383B756}" destId="{F4D42FA8-8256-4AC8-A408-37092FBCCD1B}" srcOrd="1" destOrd="0" presId="urn:microsoft.com/office/officeart/2005/8/layout/vProcess5"/>
    <dgm:cxn modelId="{609BB88C-F1E7-4823-88CD-AFAF3D1784E4}" type="presOf" srcId="{7FCD4D20-DAD6-47B4-AADD-5A9199160617}" destId="{D263A565-BCDF-4E29-BEF9-69EC1D71F013}" srcOrd="1" destOrd="0" presId="urn:microsoft.com/office/officeart/2005/8/layout/vProcess5"/>
    <dgm:cxn modelId="{9C42F88F-5521-4280-86B9-A358CCD44988}" srcId="{782F92F4-15F9-4663-AFB8-085261C76B8E}" destId="{1A809EB8-095D-470C-B0D3-98FFC383B756}" srcOrd="2" destOrd="0" parTransId="{5E143F1C-CEA9-4AD4-9D6D-55055DB37455}" sibTransId="{4FAB1569-31D3-4A36-BED6-9C63509F48CF}"/>
    <dgm:cxn modelId="{F78BF5B3-E725-4DB6-A103-B6758085DC9F}" srcId="{782F92F4-15F9-4663-AFB8-085261C76B8E}" destId="{2E83C05F-E84A-4304-98C5-DA42339973E2}" srcOrd="1" destOrd="0" parTransId="{13489CAE-D8EC-4222-9FF6-276405C12FB3}" sibTransId="{75EC6BB3-5600-4016-B25E-93B870A54693}"/>
    <dgm:cxn modelId="{9C4B82B6-9604-432C-9655-9A4A4D4351AF}" type="presOf" srcId="{5D8B2EBA-1460-454E-A4FE-57217E673C9E}" destId="{EBA4ECCD-E37C-4078-ADFC-E30691BA288D}" srcOrd="0" destOrd="0" presId="urn:microsoft.com/office/officeart/2005/8/layout/vProcess5"/>
    <dgm:cxn modelId="{F96B5BC0-09F2-481A-9CE7-1AB3EF077360}" type="presOf" srcId="{51433C3F-454C-4A4C-99E3-2978067D960A}" destId="{DBC693FE-2676-4F36-B5CB-A29E82A7759F}" srcOrd="0" destOrd="0" presId="urn:microsoft.com/office/officeart/2005/8/layout/vProcess5"/>
    <dgm:cxn modelId="{BDC0D3C4-6A45-4237-88A1-3A092FE24094}" type="presOf" srcId="{51433C3F-454C-4A4C-99E3-2978067D960A}" destId="{1CF5336F-74D4-40DF-A464-0225737374E1}" srcOrd="1" destOrd="0" presId="urn:microsoft.com/office/officeart/2005/8/layout/vProcess5"/>
    <dgm:cxn modelId="{D0BD01C6-9D0A-468A-9476-570FA7DAFD93}" type="presOf" srcId="{2E83C05F-E84A-4304-98C5-DA42339973E2}" destId="{27DBFEB9-2143-406C-82B0-9BBC0CA2674E}" srcOrd="1" destOrd="0" presId="urn:microsoft.com/office/officeart/2005/8/layout/vProcess5"/>
    <dgm:cxn modelId="{98B33CE6-DF58-44EA-A72D-5B1B4DAF5B36}" type="presOf" srcId="{1A809EB8-095D-470C-B0D3-98FFC383B756}" destId="{EA346491-0B72-470B-8617-8066225AC25F}" srcOrd="0" destOrd="0" presId="urn:microsoft.com/office/officeart/2005/8/layout/vProcess5"/>
    <dgm:cxn modelId="{2A0868EC-622B-4B71-A77F-445C8BAB1E2D}" srcId="{782F92F4-15F9-4663-AFB8-085261C76B8E}" destId="{7FCD4D20-DAD6-47B4-AADD-5A9199160617}" srcOrd="3" destOrd="0" parTransId="{290C903B-7869-4FDC-A575-DAA2EEF79F15}" sibTransId="{EF3A5E52-77E7-4669-A549-569C77A953CD}"/>
    <dgm:cxn modelId="{010FA7D4-2D79-4B67-85F3-60C0D6AA0BF6}" type="presParOf" srcId="{8E53B168-976F-4319-806C-3EED6B13E3B9}" destId="{2BFF1F9A-B202-444C-B088-DDCDC7687577}" srcOrd="0" destOrd="0" presId="urn:microsoft.com/office/officeart/2005/8/layout/vProcess5"/>
    <dgm:cxn modelId="{E12CB169-E41A-4E3D-A659-0F273591EDE8}" type="presParOf" srcId="{8E53B168-976F-4319-806C-3EED6B13E3B9}" destId="{DBC693FE-2676-4F36-B5CB-A29E82A7759F}" srcOrd="1" destOrd="0" presId="urn:microsoft.com/office/officeart/2005/8/layout/vProcess5"/>
    <dgm:cxn modelId="{5C5D7AEA-7141-4324-9254-54045064F625}" type="presParOf" srcId="{8E53B168-976F-4319-806C-3EED6B13E3B9}" destId="{42AF8EF0-2C4D-412B-9258-4A24E9BD773D}" srcOrd="2" destOrd="0" presId="urn:microsoft.com/office/officeart/2005/8/layout/vProcess5"/>
    <dgm:cxn modelId="{9B0D590A-1985-4388-BE09-5BA3DF31B515}" type="presParOf" srcId="{8E53B168-976F-4319-806C-3EED6B13E3B9}" destId="{EA346491-0B72-470B-8617-8066225AC25F}" srcOrd="3" destOrd="0" presId="urn:microsoft.com/office/officeart/2005/8/layout/vProcess5"/>
    <dgm:cxn modelId="{83517B47-B36D-42C0-A2C5-DE6781A17234}" type="presParOf" srcId="{8E53B168-976F-4319-806C-3EED6B13E3B9}" destId="{03FEA508-2BDE-423F-BAF2-4A76048F8044}" srcOrd="4" destOrd="0" presId="urn:microsoft.com/office/officeart/2005/8/layout/vProcess5"/>
    <dgm:cxn modelId="{9CB0FC19-76AB-48B2-9796-BCCBC3C8D136}" type="presParOf" srcId="{8E53B168-976F-4319-806C-3EED6B13E3B9}" destId="{D50096A1-8599-4F8F-A9F7-8C3E24E145E9}" srcOrd="5" destOrd="0" presId="urn:microsoft.com/office/officeart/2005/8/layout/vProcess5"/>
    <dgm:cxn modelId="{0724EAB3-5133-4446-84E3-BB371C96E5F4}" type="presParOf" srcId="{8E53B168-976F-4319-806C-3EED6B13E3B9}" destId="{EBA4ECCD-E37C-4078-ADFC-E30691BA288D}" srcOrd="6" destOrd="0" presId="urn:microsoft.com/office/officeart/2005/8/layout/vProcess5"/>
    <dgm:cxn modelId="{8CDD3A5C-D8B2-4588-9D9B-BC1C101E0000}" type="presParOf" srcId="{8E53B168-976F-4319-806C-3EED6B13E3B9}" destId="{DB24B36D-7ED9-450C-82FE-6D99E5854743}" srcOrd="7" destOrd="0" presId="urn:microsoft.com/office/officeart/2005/8/layout/vProcess5"/>
    <dgm:cxn modelId="{16749A71-0D22-40A3-9B42-173B67FD8414}" type="presParOf" srcId="{8E53B168-976F-4319-806C-3EED6B13E3B9}" destId="{385BD08A-443F-4872-B598-75444C78B019}" srcOrd="8" destOrd="0" presId="urn:microsoft.com/office/officeart/2005/8/layout/vProcess5"/>
    <dgm:cxn modelId="{70396440-4DB2-40F8-8339-59FC9B12B534}" type="presParOf" srcId="{8E53B168-976F-4319-806C-3EED6B13E3B9}" destId="{7B4D5758-50A2-4822-BC3C-6837BF06B00C}" srcOrd="9" destOrd="0" presId="urn:microsoft.com/office/officeart/2005/8/layout/vProcess5"/>
    <dgm:cxn modelId="{834D1BAE-A75A-4DD5-A65C-F0F74282EAFB}" type="presParOf" srcId="{8E53B168-976F-4319-806C-3EED6B13E3B9}" destId="{1CF5336F-74D4-40DF-A464-0225737374E1}" srcOrd="10" destOrd="0" presId="urn:microsoft.com/office/officeart/2005/8/layout/vProcess5"/>
    <dgm:cxn modelId="{F0D0B2B8-319E-4144-9BC9-8ED054DBA881}" type="presParOf" srcId="{8E53B168-976F-4319-806C-3EED6B13E3B9}" destId="{27DBFEB9-2143-406C-82B0-9BBC0CA2674E}" srcOrd="11" destOrd="0" presId="urn:microsoft.com/office/officeart/2005/8/layout/vProcess5"/>
    <dgm:cxn modelId="{04C4028D-941A-4759-A2C3-9E9972634611}" type="presParOf" srcId="{8E53B168-976F-4319-806C-3EED6B13E3B9}" destId="{F4D42FA8-8256-4AC8-A408-37092FBCCD1B}" srcOrd="12" destOrd="0" presId="urn:microsoft.com/office/officeart/2005/8/layout/vProcess5"/>
    <dgm:cxn modelId="{68516B6A-6616-4058-B0E4-EE226B044B04}" type="presParOf" srcId="{8E53B168-976F-4319-806C-3EED6B13E3B9}" destId="{D263A565-BCDF-4E29-BEF9-69EC1D71F013}" srcOrd="13" destOrd="0" presId="urn:microsoft.com/office/officeart/2005/8/layout/vProcess5"/>
    <dgm:cxn modelId="{562F79B8-F9FF-43F8-8204-9EF5F9C09E34}" type="presParOf" srcId="{8E53B168-976F-4319-806C-3EED6B13E3B9}" destId="{C9E9F7B9-BAF3-4385-9403-FC78B7A07A5A}" srcOrd="14" destOrd="0" presId="urn:microsoft.com/office/officeart/2005/8/layout/v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C693FE-2676-4F36-B5CB-A29E82A7759F}">
      <dsp:nvSpPr>
        <dsp:cNvPr id="0" name=""/>
        <dsp:cNvSpPr/>
      </dsp:nvSpPr>
      <dsp:spPr>
        <a:xfrm>
          <a:off x="33346" y="49230"/>
          <a:ext cx="3368376" cy="781812"/>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IN" sz="1500" kern="1200"/>
            <a:t>Data collection and Data pre-processing</a:t>
          </a:r>
        </a:p>
      </dsp:txBody>
      <dsp:txXfrm>
        <a:off x="56244" y="72128"/>
        <a:ext cx="2433269" cy="736016"/>
      </dsp:txXfrm>
    </dsp:sp>
    <dsp:sp modelId="{42AF8EF0-2C4D-412B-9258-4A24E9BD773D}">
      <dsp:nvSpPr>
        <dsp:cNvPr id="0" name=""/>
        <dsp:cNvSpPr/>
      </dsp:nvSpPr>
      <dsp:spPr>
        <a:xfrm>
          <a:off x="251534" y="890397"/>
          <a:ext cx="3368376" cy="781812"/>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IN" sz="1500" kern="1200"/>
            <a:t>Computing term frequency and creating document term matrix</a:t>
          </a:r>
        </a:p>
      </dsp:txBody>
      <dsp:txXfrm>
        <a:off x="274432" y="913295"/>
        <a:ext cx="2562868" cy="736016"/>
      </dsp:txXfrm>
    </dsp:sp>
    <dsp:sp modelId="{EA346491-0B72-470B-8617-8066225AC25F}">
      <dsp:nvSpPr>
        <dsp:cNvPr id="0" name=""/>
        <dsp:cNvSpPr/>
      </dsp:nvSpPr>
      <dsp:spPr>
        <a:xfrm>
          <a:off x="583573" y="1794952"/>
          <a:ext cx="3368376" cy="781812"/>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IN" sz="1500" kern="1200"/>
            <a:t>Evaluating the model with Passive - Aggressive Classifier </a:t>
          </a:r>
        </a:p>
      </dsp:txBody>
      <dsp:txXfrm>
        <a:off x="606471" y="1817850"/>
        <a:ext cx="2562868" cy="736016"/>
      </dsp:txXfrm>
    </dsp:sp>
    <dsp:sp modelId="{03FEA508-2BDE-423F-BAF2-4A76048F8044}">
      <dsp:nvSpPr>
        <dsp:cNvPr id="0" name=""/>
        <dsp:cNvSpPr/>
      </dsp:nvSpPr>
      <dsp:spPr>
        <a:xfrm>
          <a:off x="835108" y="2685349"/>
          <a:ext cx="3368376" cy="781812"/>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0" tIns="57150" rIns="57150" bIns="57150" numCol="1" spcCol="1270" anchor="ctr" anchorCtr="0">
          <a:noAutofit/>
        </a:bodyPr>
        <a:lstStyle/>
        <a:p>
          <a:pPr marL="0" lvl="0" indent="0" algn="just" defTabSz="666750">
            <a:lnSpc>
              <a:spcPct val="90000"/>
            </a:lnSpc>
            <a:spcBef>
              <a:spcPct val="0"/>
            </a:spcBef>
            <a:spcAft>
              <a:spcPct val="35000"/>
            </a:spcAft>
            <a:buNone/>
          </a:pPr>
          <a:r>
            <a:rPr lang="en-IN" sz="1500" kern="1200"/>
            <a:t>Testing the model</a:t>
          </a:r>
        </a:p>
      </dsp:txBody>
      <dsp:txXfrm>
        <a:off x="858006" y="2708247"/>
        <a:ext cx="2562868" cy="736016"/>
      </dsp:txXfrm>
    </dsp:sp>
    <dsp:sp modelId="{D50096A1-8599-4F8F-A9F7-8C3E24E145E9}">
      <dsp:nvSpPr>
        <dsp:cNvPr id="0" name=""/>
        <dsp:cNvSpPr/>
      </dsp:nvSpPr>
      <dsp:spPr>
        <a:xfrm>
          <a:off x="1006138" y="3561588"/>
          <a:ext cx="3368376" cy="781812"/>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IN" sz="1500" kern="1200"/>
            <a:t>Verifying the effectiveness of the selected algorithm</a:t>
          </a:r>
        </a:p>
      </dsp:txBody>
      <dsp:txXfrm>
        <a:off x="1029036" y="3584486"/>
        <a:ext cx="2562868" cy="736016"/>
      </dsp:txXfrm>
    </dsp:sp>
    <dsp:sp modelId="{EBA4ECCD-E37C-4078-ADFC-E30691BA288D}">
      <dsp:nvSpPr>
        <dsp:cNvPr id="0" name=""/>
        <dsp:cNvSpPr/>
      </dsp:nvSpPr>
      <dsp:spPr>
        <a:xfrm>
          <a:off x="2860198" y="571157"/>
          <a:ext cx="508177" cy="508177"/>
        </a:xfrm>
        <a:prstGeom prst="downArrow">
          <a:avLst>
            <a:gd name="adj1" fmla="val 55000"/>
            <a:gd name="adj2" fmla="val 45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29210" tIns="29210" rIns="29210" bIns="29210" numCol="1" spcCol="1270" anchor="ctr" anchorCtr="0">
          <a:noAutofit/>
        </a:bodyPr>
        <a:lstStyle/>
        <a:p>
          <a:pPr marL="0" lvl="0" indent="0" algn="ctr" defTabSz="1022350">
            <a:lnSpc>
              <a:spcPct val="90000"/>
            </a:lnSpc>
            <a:spcBef>
              <a:spcPct val="0"/>
            </a:spcBef>
            <a:spcAft>
              <a:spcPct val="35000"/>
            </a:spcAft>
            <a:buNone/>
          </a:pPr>
          <a:endParaRPr lang="en-IN" sz="2300" kern="1200"/>
        </a:p>
      </dsp:txBody>
      <dsp:txXfrm>
        <a:off x="2974538" y="571157"/>
        <a:ext cx="279497" cy="382403"/>
      </dsp:txXfrm>
    </dsp:sp>
    <dsp:sp modelId="{DB24B36D-7ED9-450C-82FE-6D99E5854743}">
      <dsp:nvSpPr>
        <dsp:cNvPr id="0" name=""/>
        <dsp:cNvSpPr/>
      </dsp:nvSpPr>
      <dsp:spPr>
        <a:xfrm>
          <a:off x="3111733" y="1461554"/>
          <a:ext cx="508177" cy="508177"/>
        </a:xfrm>
        <a:prstGeom prst="downArrow">
          <a:avLst>
            <a:gd name="adj1" fmla="val 55000"/>
            <a:gd name="adj2" fmla="val 45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29210" tIns="29210" rIns="29210" bIns="29210" numCol="1" spcCol="1270" anchor="ctr" anchorCtr="0">
          <a:noAutofit/>
        </a:bodyPr>
        <a:lstStyle/>
        <a:p>
          <a:pPr marL="0" lvl="0" indent="0" algn="ctr" defTabSz="1022350">
            <a:lnSpc>
              <a:spcPct val="90000"/>
            </a:lnSpc>
            <a:spcBef>
              <a:spcPct val="0"/>
            </a:spcBef>
            <a:spcAft>
              <a:spcPct val="35000"/>
            </a:spcAft>
            <a:buNone/>
          </a:pPr>
          <a:endParaRPr lang="en-IN" sz="2300" kern="1200"/>
        </a:p>
      </dsp:txBody>
      <dsp:txXfrm>
        <a:off x="3226073" y="1461554"/>
        <a:ext cx="279497" cy="382403"/>
      </dsp:txXfrm>
    </dsp:sp>
    <dsp:sp modelId="{385BD08A-443F-4872-B598-75444C78B019}">
      <dsp:nvSpPr>
        <dsp:cNvPr id="0" name=""/>
        <dsp:cNvSpPr/>
      </dsp:nvSpPr>
      <dsp:spPr>
        <a:xfrm>
          <a:off x="3363267" y="2338920"/>
          <a:ext cx="508177" cy="508177"/>
        </a:xfrm>
        <a:prstGeom prst="downArrow">
          <a:avLst>
            <a:gd name="adj1" fmla="val 55000"/>
            <a:gd name="adj2" fmla="val 45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29210" tIns="29210" rIns="29210" bIns="29210" numCol="1" spcCol="1270" anchor="ctr" anchorCtr="0">
          <a:noAutofit/>
        </a:bodyPr>
        <a:lstStyle/>
        <a:p>
          <a:pPr marL="0" lvl="0" indent="0" algn="ctr" defTabSz="1022350">
            <a:lnSpc>
              <a:spcPct val="90000"/>
            </a:lnSpc>
            <a:spcBef>
              <a:spcPct val="0"/>
            </a:spcBef>
            <a:spcAft>
              <a:spcPct val="35000"/>
            </a:spcAft>
            <a:buNone/>
          </a:pPr>
          <a:endParaRPr lang="en-IN" sz="2300" kern="1200"/>
        </a:p>
      </dsp:txBody>
      <dsp:txXfrm>
        <a:off x="3477607" y="2338920"/>
        <a:ext cx="279497" cy="382403"/>
      </dsp:txXfrm>
    </dsp:sp>
    <dsp:sp modelId="{7B4D5758-50A2-4822-BC3C-6837BF06B00C}">
      <dsp:nvSpPr>
        <dsp:cNvPr id="0" name=""/>
        <dsp:cNvSpPr/>
      </dsp:nvSpPr>
      <dsp:spPr>
        <a:xfrm>
          <a:off x="3614802" y="3238004"/>
          <a:ext cx="508177" cy="508177"/>
        </a:xfrm>
        <a:prstGeom prst="downArrow">
          <a:avLst>
            <a:gd name="adj1" fmla="val 55000"/>
            <a:gd name="adj2" fmla="val 45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29210" tIns="29210" rIns="29210" bIns="29210" numCol="1" spcCol="1270" anchor="ctr" anchorCtr="0">
          <a:noAutofit/>
        </a:bodyPr>
        <a:lstStyle/>
        <a:p>
          <a:pPr marL="0" lvl="0" indent="0" algn="ctr" defTabSz="1022350">
            <a:lnSpc>
              <a:spcPct val="90000"/>
            </a:lnSpc>
            <a:spcBef>
              <a:spcPct val="0"/>
            </a:spcBef>
            <a:spcAft>
              <a:spcPct val="35000"/>
            </a:spcAft>
            <a:buNone/>
          </a:pPr>
          <a:endParaRPr lang="en-IN" sz="2300" kern="1200"/>
        </a:p>
      </dsp:txBody>
      <dsp:txXfrm>
        <a:off x="3729142" y="3238004"/>
        <a:ext cx="279497" cy="382403"/>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57873-AD38-4B26-A224-509B75777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MT1401_Template Thesis BSc_vt13</Template>
  <TotalTime>178</TotalTime>
  <Pages>1</Pages>
  <Words>7430</Words>
  <Characters>42353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1</vt:lpstr>
    </vt:vector>
  </TitlesOfParts>
  <Company>BTH</Company>
  <LinksUpToDate>false</LinksUpToDate>
  <CharactersWithSpaces>49684</CharactersWithSpaces>
  <SharedDoc>false</SharedDoc>
  <HLinks>
    <vt:vector size="30" baseType="variant">
      <vt:variant>
        <vt:i4>7405641</vt:i4>
      </vt:variant>
      <vt:variant>
        <vt:i4>201</vt:i4>
      </vt:variant>
      <vt:variant>
        <vt:i4>0</vt:i4>
      </vt:variant>
      <vt:variant>
        <vt:i4>5</vt:i4>
      </vt:variant>
      <vt:variant>
        <vt:lpwstr>http://www.(URL</vt:lpwstr>
      </vt:variant>
      <vt:variant>
        <vt:lpwstr/>
      </vt:variant>
      <vt:variant>
        <vt:i4>2687077</vt:i4>
      </vt:variant>
      <vt:variant>
        <vt:i4>195</vt:i4>
      </vt:variant>
      <vt:variant>
        <vt:i4>0</vt:i4>
      </vt:variant>
      <vt:variant>
        <vt:i4>5</vt:i4>
      </vt:variant>
      <vt:variant>
        <vt:lpwstr>http://www.atm.com</vt:lpwstr>
      </vt:variant>
      <vt:variant>
        <vt:lpwstr/>
      </vt:variant>
      <vt:variant>
        <vt:i4>7405641</vt:i4>
      </vt:variant>
      <vt:variant>
        <vt:i4>189</vt:i4>
      </vt:variant>
      <vt:variant>
        <vt:i4>0</vt:i4>
      </vt:variant>
      <vt:variant>
        <vt:i4>5</vt:i4>
      </vt:variant>
      <vt:variant>
        <vt:lpwstr>http://www.(URL</vt:lpwstr>
      </vt:variant>
      <vt:variant>
        <vt:lpwstr/>
      </vt:variant>
      <vt:variant>
        <vt:i4>2031630</vt:i4>
      </vt:variant>
      <vt:variant>
        <vt:i4>95</vt:i4>
      </vt:variant>
      <vt:variant>
        <vt:i4>0</vt:i4>
      </vt:variant>
      <vt:variant>
        <vt:i4>5</vt:i4>
      </vt:variant>
      <vt:variant>
        <vt:lpwstr/>
      </vt:variant>
      <vt:variant>
        <vt:lpwstr>_Toc380571349</vt:lpwstr>
      </vt:variant>
      <vt:variant>
        <vt:i4>1835009</vt:i4>
      </vt:variant>
      <vt:variant>
        <vt:i4>86</vt:i4>
      </vt:variant>
      <vt:variant>
        <vt:i4>0</vt:i4>
      </vt:variant>
      <vt:variant>
        <vt:i4>5</vt:i4>
      </vt:variant>
      <vt:variant>
        <vt:lpwstr/>
      </vt:variant>
      <vt:variant>
        <vt:lpwstr>_Toc380571174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Wlodek J. Kulesza</dc:creator>
  <cp:keywords/>
  <cp:lastModifiedBy>Jeevan Masavarapu</cp:lastModifiedBy>
  <cp:revision>15</cp:revision>
  <dcterms:created xsi:type="dcterms:W3CDTF">2020-10-25T18:46:00Z</dcterms:created>
  <dcterms:modified xsi:type="dcterms:W3CDTF">2020-11-22T14:34:00Z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id="NGRrQyfr"/&gt;&lt;style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